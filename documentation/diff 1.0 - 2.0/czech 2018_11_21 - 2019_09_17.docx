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1586A" w14:textId="77777777" w:rsidR="00E04986" w:rsidRDefault="0062710F">
      <w:r>
        <w:t xml:space="preserve">List of all letters in the </w:t>
      </w:r>
      <w:r w:rsidR="0072154E">
        <w:t>Czech</w:t>
      </w:r>
      <w:r w:rsidR="00B17FB1">
        <w:t xml:space="preserve"> </w:t>
      </w:r>
      <w:r>
        <w:t>language</w:t>
      </w:r>
      <w:r w:rsidR="00B17FB1">
        <w:t xml:space="preserve"> </w:t>
      </w:r>
      <w:r>
        <w:t>(first</w:t>
      </w:r>
      <w:r w:rsidR="00806DE2">
        <w:t xml:space="preserve"> uppercase</w:t>
      </w:r>
      <w:r>
        <w:t xml:space="preserve">, then </w:t>
      </w:r>
      <w:r w:rsidR="00806DE2">
        <w:t>lowercase</w:t>
      </w:r>
      <w:r>
        <w:t>):</w:t>
      </w:r>
    </w:p>
    <w:p w14:paraId="2DE9D0AC" w14:textId="77777777" w:rsidR="0062710F" w:rsidRDefault="00E11A45">
      <w:pPr>
        <w:rPr>
          <w:rFonts w:cstheme="minorHAnsi"/>
        </w:rPr>
      </w:pPr>
      <w:r>
        <w:rPr>
          <w:rFonts w:cstheme="minorHAnsi"/>
        </w:rPr>
        <w:t>A a</w:t>
      </w:r>
    </w:p>
    <w:p w14:paraId="7DF72694" w14:textId="77777777" w:rsidR="00EA6C12" w:rsidRPr="00EA6C12" w:rsidRDefault="00EA6C12">
      <w:pPr>
        <w:rPr>
          <w:rFonts w:cstheme="minorHAnsi"/>
          <w:lang w:val="sk-SK"/>
        </w:rPr>
      </w:pPr>
      <w:r>
        <w:rPr>
          <w:rFonts w:cstheme="minorHAnsi"/>
          <w:lang w:val="sk-SK"/>
        </w:rPr>
        <w:t>Á á</w:t>
      </w:r>
    </w:p>
    <w:p w14:paraId="0D9002A4" w14:textId="77777777" w:rsidR="0062710F" w:rsidRDefault="00E11A45">
      <w:pPr>
        <w:rPr>
          <w:rFonts w:cstheme="minorHAnsi"/>
        </w:rPr>
      </w:pPr>
      <w:r>
        <w:rPr>
          <w:rFonts w:cstheme="minorHAnsi"/>
        </w:rPr>
        <w:t>B b</w:t>
      </w:r>
    </w:p>
    <w:p w14:paraId="68C1FF41" w14:textId="77777777" w:rsidR="002D506A" w:rsidRDefault="002D506A" w:rsidP="002D506A">
      <w:pPr>
        <w:rPr>
          <w:rFonts w:cstheme="minorHAnsi"/>
        </w:rPr>
      </w:pPr>
      <w:r>
        <w:rPr>
          <w:rFonts w:cstheme="minorHAnsi"/>
        </w:rPr>
        <w:t>C c</w:t>
      </w:r>
    </w:p>
    <w:p w14:paraId="756A4ADC" w14:textId="77777777" w:rsidR="00132A1D" w:rsidRDefault="00132A1D" w:rsidP="002D506A">
      <w:pPr>
        <w:rPr>
          <w:rFonts w:cstheme="minorHAnsi"/>
        </w:rPr>
      </w:pPr>
      <w:r>
        <w:rPr>
          <w:rFonts w:cstheme="minorHAnsi"/>
        </w:rPr>
        <w:t>Č č</w:t>
      </w:r>
    </w:p>
    <w:p w14:paraId="09C6C97E" w14:textId="77777777" w:rsidR="00DB5357" w:rsidRDefault="00DB5357" w:rsidP="00DB5357">
      <w:pPr>
        <w:rPr>
          <w:rFonts w:cstheme="minorHAnsi"/>
        </w:rPr>
      </w:pPr>
      <w:r>
        <w:rPr>
          <w:rFonts w:cstheme="minorHAnsi"/>
        </w:rPr>
        <w:t>D d</w:t>
      </w:r>
    </w:p>
    <w:p w14:paraId="2A2CAC15" w14:textId="77777777" w:rsidR="00EA6C12" w:rsidRDefault="00EA6C12" w:rsidP="00DB5357">
      <w:pPr>
        <w:rPr>
          <w:rFonts w:cstheme="minorHAnsi"/>
        </w:rPr>
      </w:pPr>
      <w:r>
        <w:rPr>
          <w:rFonts w:cstheme="minorHAnsi"/>
        </w:rPr>
        <w:t>Ď ď</w:t>
      </w:r>
      <w:bookmarkStart w:id="0" w:name="_GoBack"/>
      <w:bookmarkEnd w:id="0"/>
    </w:p>
    <w:p w14:paraId="0ED27C25" w14:textId="77777777" w:rsidR="00DB5357" w:rsidRDefault="00DB5357" w:rsidP="00DB5357">
      <w:pPr>
        <w:rPr>
          <w:rFonts w:cstheme="minorHAnsi"/>
        </w:rPr>
      </w:pPr>
      <w:r>
        <w:rPr>
          <w:rFonts w:cstheme="minorHAnsi"/>
        </w:rPr>
        <w:t>E e</w:t>
      </w:r>
    </w:p>
    <w:p w14:paraId="3BF15B1A" w14:textId="77777777" w:rsidR="00EA6C12" w:rsidRDefault="00EA6C12" w:rsidP="00DB5357">
      <w:pPr>
        <w:rPr>
          <w:rFonts w:cstheme="minorHAnsi"/>
        </w:rPr>
      </w:pPr>
      <w:r>
        <w:rPr>
          <w:rFonts w:cstheme="minorHAnsi"/>
        </w:rPr>
        <w:t>É é</w:t>
      </w:r>
    </w:p>
    <w:p w14:paraId="3540CF1C" w14:textId="77777777" w:rsidR="005A0481" w:rsidRDefault="00132A1D" w:rsidP="00DB5357">
      <w:pPr>
        <w:rPr>
          <w:rFonts w:cstheme="minorHAnsi"/>
        </w:rPr>
      </w:pPr>
      <w:r>
        <w:rPr>
          <w:rFonts w:cstheme="minorHAnsi"/>
        </w:rPr>
        <w:t>Ě ě</w:t>
      </w:r>
    </w:p>
    <w:p w14:paraId="125636C6" w14:textId="77777777" w:rsidR="00DB5357" w:rsidRDefault="00DB5357" w:rsidP="00DB5357">
      <w:pPr>
        <w:rPr>
          <w:rFonts w:cstheme="minorHAnsi"/>
        </w:rPr>
      </w:pPr>
      <w:r>
        <w:rPr>
          <w:rFonts w:cstheme="minorHAnsi"/>
        </w:rPr>
        <w:t>F f</w:t>
      </w:r>
    </w:p>
    <w:p w14:paraId="107FF5FE" w14:textId="77777777" w:rsidR="00DB5357" w:rsidRDefault="00DB5357" w:rsidP="00DB5357">
      <w:pPr>
        <w:rPr>
          <w:rFonts w:cstheme="minorHAnsi"/>
        </w:rPr>
      </w:pPr>
      <w:r>
        <w:rPr>
          <w:rFonts w:cstheme="minorHAnsi"/>
        </w:rPr>
        <w:t>G g</w:t>
      </w:r>
    </w:p>
    <w:p w14:paraId="180CBD42" w14:textId="77777777" w:rsidR="00DB5357" w:rsidRDefault="00DB5357" w:rsidP="00DB5357">
      <w:pPr>
        <w:rPr>
          <w:rFonts w:cstheme="minorHAnsi"/>
        </w:rPr>
      </w:pPr>
      <w:r>
        <w:rPr>
          <w:rFonts w:cstheme="minorHAnsi"/>
        </w:rPr>
        <w:t>H h</w:t>
      </w:r>
    </w:p>
    <w:p w14:paraId="3BC5585B" w14:textId="77777777" w:rsidR="00DB5357" w:rsidRDefault="00DB5357" w:rsidP="00DB5357">
      <w:pPr>
        <w:rPr>
          <w:rFonts w:cstheme="minorHAnsi"/>
        </w:rPr>
      </w:pPr>
      <w:r>
        <w:rPr>
          <w:rFonts w:cstheme="minorHAnsi"/>
        </w:rPr>
        <w:t>I i</w:t>
      </w:r>
    </w:p>
    <w:p w14:paraId="1CDB6A8F" w14:textId="77777777" w:rsidR="00EA6C12" w:rsidRDefault="00EA6C12" w:rsidP="00DB5357">
      <w:pPr>
        <w:rPr>
          <w:rFonts w:cstheme="minorHAnsi"/>
        </w:rPr>
      </w:pPr>
      <w:r>
        <w:rPr>
          <w:rFonts w:cstheme="minorHAnsi"/>
        </w:rPr>
        <w:t>Í í</w:t>
      </w:r>
    </w:p>
    <w:p w14:paraId="2893BF13" w14:textId="77777777" w:rsidR="00DB5357" w:rsidRDefault="00DB5357" w:rsidP="00DB5357">
      <w:pPr>
        <w:rPr>
          <w:rFonts w:cstheme="minorHAnsi"/>
        </w:rPr>
      </w:pPr>
      <w:r>
        <w:rPr>
          <w:rFonts w:cstheme="minorHAnsi"/>
        </w:rPr>
        <w:t>J j</w:t>
      </w:r>
    </w:p>
    <w:p w14:paraId="47160E8C" w14:textId="77777777" w:rsidR="00DB5357" w:rsidRDefault="00DB5357" w:rsidP="00DB5357">
      <w:pPr>
        <w:rPr>
          <w:rFonts w:cstheme="minorHAnsi"/>
        </w:rPr>
      </w:pPr>
      <w:r>
        <w:rPr>
          <w:rFonts w:cstheme="minorHAnsi"/>
        </w:rPr>
        <w:t>K k</w:t>
      </w:r>
    </w:p>
    <w:p w14:paraId="3438F81D" w14:textId="77777777" w:rsidR="00DB5357" w:rsidRDefault="00DB5357" w:rsidP="00DB5357">
      <w:pPr>
        <w:rPr>
          <w:rFonts w:cstheme="minorHAnsi"/>
        </w:rPr>
      </w:pPr>
      <w:r>
        <w:rPr>
          <w:rFonts w:cstheme="minorHAnsi"/>
        </w:rPr>
        <w:t>L l</w:t>
      </w:r>
    </w:p>
    <w:p w14:paraId="08932F8E" w14:textId="77777777" w:rsidR="00DB5357" w:rsidRDefault="00DB5357" w:rsidP="00DB5357">
      <w:pPr>
        <w:rPr>
          <w:rFonts w:cstheme="minorHAnsi"/>
        </w:rPr>
      </w:pPr>
      <w:r>
        <w:rPr>
          <w:rFonts w:cstheme="minorHAnsi"/>
        </w:rPr>
        <w:t>M m</w:t>
      </w:r>
    </w:p>
    <w:p w14:paraId="119404D9" w14:textId="77777777" w:rsidR="00DB5357" w:rsidRDefault="00DB5357" w:rsidP="00DB5357">
      <w:pPr>
        <w:rPr>
          <w:rFonts w:cstheme="minorHAnsi"/>
        </w:rPr>
      </w:pPr>
      <w:r>
        <w:rPr>
          <w:rFonts w:cstheme="minorHAnsi"/>
        </w:rPr>
        <w:t>N n</w:t>
      </w:r>
    </w:p>
    <w:p w14:paraId="768ABD63" w14:textId="77777777" w:rsidR="008834A1" w:rsidRDefault="00EA6C12" w:rsidP="00DB5357">
      <w:pPr>
        <w:rPr>
          <w:rFonts w:cstheme="minorHAnsi"/>
        </w:rPr>
      </w:pPr>
      <w:r>
        <w:rPr>
          <w:rFonts w:cstheme="minorHAnsi"/>
        </w:rPr>
        <w:t>Ň ň</w:t>
      </w:r>
    </w:p>
    <w:p w14:paraId="439086E3" w14:textId="77777777" w:rsidR="00DB5357" w:rsidRDefault="00DB5357" w:rsidP="00DB5357">
      <w:pPr>
        <w:rPr>
          <w:rFonts w:cstheme="minorHAnsi"/>
        </w:rPr>
      </w:pPr>
      <w:r>
        <w:rPr>
          <w:rFonts w:cstheme="minorHAnsi"/>
        </w:rPr>
        <w:t>O o</w:t>
      </w:r>
    </w:p>
    <w:p w14:paraId="1A937920" w14:textId="77777777" w:rsidR="008834A1" w:rsidRDefault="008834A1" w:rsidP="00DB5357">
      <w:pPr>
        <w:rPr>
          <w:rFonts w:cstheme="minorHAnsi"/>
        </w:rPr>
      </w:pPr>
      <w:r>
        <w:rPr>
          <w:rFonts w:cstheme="minorHAnsi"/>
        </w:rPr>
        <w:t>Ó ó</w:t>
      </w:r>
    </w:p>
    <w:p w14:paraId="269A7F1E" w14:textId="77777777" w:rsidR="00DB5357" w:rsidRDefault="00DB5357" w:rsidP="00DB5357">
      <w:pPr>
        <w:rPr>
          <w:rFonts w:cstheme="minorHAnsi"/>
        </w:rPr>
      </w:pPr>
      <w:r>
        <w:rPr>
          <w:rFonts w:cstheme="minorHAnsi"/>
        </w:rPr>
        <w:t>P p</w:t>
      </w:r>
    </w:p>
    <w:p w14:paraId="100B681C" w14:textId="77777777" w:rsidR="00EA6C12" w:rsidRDefault="00EA6C12" w:rsidP="00DB5357">
      <w:pPr>
        <w:rPr>
          <w:rFonts w:cstheme="minorHAnsi"/>
        </w:rPr>
      </w:pPr>
      <w:r>
        <w:rPr>
          <w:rFonts w:cstheme="minorHAnsi"/>
        </w:rPr>
        <w:t>Q q</w:t>
      </w:r>
    </w:p>
    <w:p w14:paraId="20A5B538" w14:textId="77777777" w:rsidR="00DB5357" w:rsidRDefault="00DB5357" w:rsidP="00DB5357">
      <w:pPr>
        <w:rPr>
          <w:rFonts w:cstheme="minorHAnsi"/>
        </w:rPr>
      </w:pPr>
      <w:r>
        <w:rPr>
          <w:rFonts w:cstheme="minorHAnsi"/>
        </w:rPr>
        <w:t>R r</w:t>
      </w:r>
    </w:p>
    <w:p w14:paraId="1025DDEB" w14:textId="77777777" w:rsidR="00132A1D" w:rsidRDefault="00132A1D" w:rsidP="00DB5357">
      <w:pPr>
        <w:rPr>
          <w:rFonts w:cstheme="minorHAnsi"/>
        </w:rPr>
      </w:pPr>
      <w:r>
        <w:rPr>
          <w:rFonts w:cstheme="minorHAnsi"/>
        </w:rPr>
        <w:t>Ř ř</w:t>
      </w:r>
    </w:p>
    <w:p w14:paraId="17BF392B" w14:textId="77777777" w:rsidR="00DB5357" w:rsidRDefault="00DB5357" w:rsidP="00DB5357">
      <w:pPr>
        <w:rPr>
          <w:rFonts w:cstheme="minorHAnsi"/>
        </w:rPr>
      </w:pPr>
      <w:r>
        <w:rPr>
          <w:rFonts w:cstheme="minorHAnsi"/>
        </w:rPr>
        <w:t>S s</w:t>
      </w:r>
    </w:p>
    <w:p w14:paraId="1E00F453" w14:textId="77777777" w:rsidR="00DB5357" w:rsidRDefault="00132A1D" w:rsidP="00DB5357">
      <w:pPr>
        <w:rPr>
          <w:rFonts w:cstheme="minorHAnsi"/>
        </w:rPr>
      </w:pPr>
      <w:r>
        <w:rPr>
          <w:rFonts w:cstheme="minorHAnsi"/>
        </w:rPr>
        <w:t>Š š</w:t>
      </w:r>
    </w:p>
    <w:p w14:paraId="25A9D57E" w14:textId="77777777" w:rsidR="00DB5357" w:rsidRDefault="00DB5357" w:rsidP="00DB5357">
      <w:pPr>
        <w:rPr>
          <w:rFonts w:cstheme="minorHAnsi"/>
        </w:rPr>
      </w:pPr>
      <w:r>
        <w:rPr>
          <w:rFonts w:cstheme="minorHAnsi"/>
        </w:rPr>
        <w:t>T t</w:t>
      </w:r>
    </w:p>
    <w:p w14:paraId="7F70053B" w14:textId="77777777" w:rsidR="00EA6C12" w:rsidRDefault="00EA6C12" w:rsidP="00DB5357">
      <w:pPr>
        <w:rPr>
          <w:rFonts w:cstheme="minorHAnsi"/>
        </w:rPr>
      </w:pPr>
      <w:r>
        <w:rPr>
          <w:rFonts w:cstheme="minorHAnsi"/>
        </w:rPr>
        <w:t>Ť ť</w:t>
      </w:r>
    </w:p>
    <w:p w14:paraId="0785AD0F" w14:textId="77777777" w:rsidR="00DB5357" w:rsidRDefault="00DB5357" w:rsidP="00DB5357">
      <w:pPr>
        <w:rPr>
          <w:rFonts w:cstheme="minorHAnsi"/>
        </w:rPr>
      </w:pPr>
      <w:r>
        <w:rPr>
          <w:rFonts w:cstheme="minorHAnsi"/>
        </w:rPr>
        <w:t>U u</w:t>
      </w:r>
    </w:p>
    <w:p w14:paraId="2E4CDF68" w14:textId="77777777" w:rsidR="00EA6C12" w:rsidRDefault="00EA6C12" w:rsidP="00DB5357">
      <w:pPr>
        <w:rPr>
          <w:rFonts w:cstheme="minorHAnsi"/>
        </w:rPr>
      </w:pPr>
      <w:r>
        <w:rPr>
          <w:rFonts w:cstheme="minorHAnsi"/>
        </w:rPr>
        <w:t>Ú ú</w:t>
      </w:r>
    </w:p>
    <w:p w14:paraId="56237325" w14:textId="77777777" w:rsidR="00EA6C12" w:rsidRDefault="00EA6C12" w:rsidP="00DB5357">
      <w:pPr>
        <w:rPr>
          <w:rFonts w:cstheme="minorHAnsi"/>
        </w:rPr>
      </w:pPr>
      <w:r>
        <w:rPr>
          <w:rFonts w:cstheme="minorHAnsi"/>
        </w:rPr>
        <w:t>Ů ů</w:t>
      </w:r>
    </w:p>
    <w:p w14:paraId="29052E88" w14:textId="77777777" w:rsidR="00EA6C12" w:rsidRDefault="00EA6C12" w:rsidP="00DB5357">
      <w:pPr>
        <w:rPr>
          <w:rFonts w:cstheme="minorHAnsi"/>
        </w:rPr>
      </w:pPr>
      <w:r>
        <w:rPr>
          <w:rFonts w:cstheme="minorHAnsi"/>
        </w:rPr>
        <w:t>V v</w:t>
      </w:r>
    </w:p>
    <w:p w14:paraId="46D6D3F3" w14:textId="77777777" w:rsidR="008834A1" w:rsidRDefault="008834A1" w:rsidP="00DB5357">
      <w:pPr>
        <w:rPr>
          <w:rFonts w:cstheme="minorHAnsi"/>
        </w:rPr>
      </w:pPr>
      <w:r>
        <w:rPr>
          <w:rFonts w:cstheme="minorHAnsi"/>
        </w:rPr>
        <w:t>W w</w:t>
      </w:r>
    </w:p>
    <w:p w14:paraId="3A8DE220" w14:textId="77777777" w:rsidR="00EA6C12" w:rsidRDefault="00EA6C12" w:rsidP="00DB5357">
      <w:pPr>
        <w:rPr>
          <w:rFonts w:cstheme="minorHAnsi"/>
        </w:rPr>
      </w:pPr>
      <w:r>
        <w:rPr>
          <w:rFonts w:cstheme="minorHAnsi"/>
        </w:rPr>
        <w:t>X x</w:t>
      </w:r>
    </w:p>
    <w:p w14:paraId="7028BF16" w14:textId="77777777" w:rsidR="00DB5357" w:rsidRDefault="008834A1" w:rsidP="00DB5357">
      <w:pPr>
        <w:rPr>
          <w:rFonts w:cstheme="minorHAnsi"/>
        </w:rPr>
      </w:pPr>
      <w:r>
        <w:rPr>
          <w:rFonts w:cstheme="minorHAnsi"/>
        </w:rPr>
        <w:t>Y y</w:t>
      </w:r>
      <w:r w:rsidR="00DB5357" w:rsidRPr="00DB5357">
        <w:rPr>
          <w:rFonts w:cstheme="minorHAnsi"/>
        </w:rPr>
        <w:t xml:space="preserve"> </w:t>
      </w:r>
    </w:p>
    <w:p w14:paraId="6637AA8C" w14:textId="77777777" w:rsidR="00EA6C12" w:rsidRDefault="00EA6C12" w:rsidP="00DB5357">
      <w:pPr>
        <w:rPr>
          <w:rFonts w:cstheme="minorHAnsi"/>
        </w:rPr>
      </w:pPr>
      <w:r>
        <w:rPr>
          <w:rFonts w:cstheme="minorHAnsi"/>
        </w:rPr>
        <w:t>Ý ý</w:t>
      </w:r>
    </w:p>
    <w:p w14:paraId="0096AAEF" w14:textId="77777777" w:rsidR="002D506A" w:rsidRDefault="00DB5357">
      <w:pPr>
        <w:rPr>
          <w:rFonts w:cstheme="minorHAnsi"/>
        </w:rPr>
      </w:pPr>
      <w:r>
        <w:rPr>
          <w:rFonts w:cstheme="minorHAnsi"/>
        </w:rPr>
        <w:t>Z z</w:t>
      </w:r>
    </w:p>
    <w:p w14:paraId="2F283FC8" w14:textId="77777777" w:rsidR="008834A1" w:rsidRDefault="00B36C7A">
      <w:pPr>
        <w:rPr>
          <w:rFonts w:cstheme="minorHAnsi"/>
        </w:rPr>
      </w:pPr>
      <w:r>
        <w:rPr>
          <w:rFonts w:cstheme="minorHAnsi"/>
        </w:rPr>
        <w:t>Ž ž</w:t>
      </w:r>
    </w:p>
    <w:p w14:paraId="3623B4E6" w14:textId="77777777" w:rsidR="00EC5565" w:rsidRDefault="00EC5565">
      <w:pPr>
        <w:pBdr>
          <w:bottom w:val="single" w:sz="6" w:space="1" w:color="auto"/>
        </w:pBdr>
        <w:rPr>
          <w:rFonts w:cstheme="minorHAnsi"/>
        </w:rPr>
      </w:pPr>
    </w:p>
    <w:p w14:paraId="12DFA759" w14:textId="77777777" w:rsidR="00EC5565" w:rsidRDefault="00EC5565">
      <w:pPr>
        <w:rPr>
          <w:rFonts w:cstheme="minorHAnsi"/>
        </w:rPr>
      </w:pPr>
    </w:p>
    <w:p w14:paraId="2923BD93" w14:textId="77777777" w:rsidR="00562AD9" w:rsidRDefault="00562AD9">
      <w:pPr>
        <w:rPr>
          <w:rFonts w:cstheme="minorHAnsi"/>
        </w:rPr>
      </w:pPr>
      <w:r>
        <w:rPr>
          <w:rFonts w:cstheme="minorHAnsi"/>
        </w:rPr>
        <w:t>List of vowels (only lowercase):</w:t>
      </w:r>
    </w:p>
    <w:p w14:paraId="5B2C8BBD" w14:textId="77777777" w:rsidR="0036453E" w:rsidRDefault="00D77DDF" w:rsidP="00562AD9">
      <w:pPr>
        <w:rPr>
          <w:rFonts w:cstheme="minorHAnsi"/>
        </w:rPr>
      </w:pPr>
      <w:r>
        <w:rPr>
          <w:rFonts w:cstheme="minorHAnsi"/>
        </w:rPr>
        <w:t xml:space="preserve">a </w:t>
      </w:r>
      <w:r w:rsidR="00250F71">
        <w:rPr>
          <w:rFonts w:cstheme="minorHAnsi"/>
        </w:rPr>
        <w:t xml:space="preserve">á </w:t>
      </w:r>
      <w:r>
        <w:rPr>
          <w:rFonts w:cstheme="minorHAnsi"/>
        </w:rPr>
        <w:t>e</w:t>
      </w:r>
      <w:r w:rsidR="005A0481" w:rsidRPr="005A0481">
        <w:rPr>
          <w:rFonts w:cstheme="minorHAnsi"/>
        </w:rPr>
        <w:t xml:space="preserve"> </w:t>
      </w:r>
      <w:r w:rsidR="00250F71">
        <w:rPr>
          <w:rFonts w:cstheme="minorHAnsi"/>
        </w:rPr>
        <w:t xml:space="preserve">é </w:t>
      </w:r>
      <w:r w:rsidR="00C7775F">
        <w:rPr>
          <w:rFonts w:cstheme="minorHAnsi"/>
        </w:rPr>
        <w:t>ě</w:t>
      </w:r>
      <w:r>
        <w:rPr>
          <w:rFonts w:cstheme="minorHAnsi"/>
        </w:rPr>
        <w:t xml:space="preserve"> i </w:t>
      </w:r>
      <w:r w:rsidR="00250F71">
        <w:rPr>
          <w:rFonts w:cstheme="minorHAnsi"/>
        </w:rPr>
        <w:t xml:space="preserve">í </w:t>
      </w:r>
      <w:r w:rsidR="00B17FB1">
        <w:rPr>
          <w:rFonts w:cstheme="minorHAnsi"/>
        </w:rPr>
        <w:t xml:space="preserve">o </w:t>
      </w:r>
      <w:r w:rsidR="005A0481">
        <w:rPr>
          <w:rFonts w:cstheme="minorHAnsi"/>
        </w:rPr>
        <w:t xml:space="preserve">ó </w:t>
      </w:r>
      <w:r w:rsidR="00B17FB1">
        <w:rPr>
          <w:rFonts w:cstheme="minorHAnsi"/>
        </w:rPr>
        <w:t>u</w:t>
      </w:r>
      <w:r w:rsidR="00250F71">
        <w:rPr>
          <w:rFonts w:cstheme="minorHAnsi"/>
        </w:rPr>
        <w:t xml:space="preserve"> ú ů</w:t>
      </w:r>
      <w:r w:rsidR="005A0481">
        <w:rPr>
          <w:rFonts w:cstheme="minorHAnsi"/>
        </w:rPr>
        <w:t xml:space="preserve"> y</w:t>
      </w:r>
      <w:r w:rsidR="00250F71">
        <w:rPr>
          <w:rFonts w:cstheme="minorHAnsi"/>
        </w:rPr>
        <w:t xml:space="preserve"> ý</w:t>
      </w:r>
    </w:p>
    <w:p w14:paraId="56F9BB9C" w14:textId="77777777" w:rsidR="00C7775F" w:rsidRDefault="00C7775F" w:rsidP="00562AD9">
      <w:pPr>
        <w:rPr>
          <w:rFonts w:cstheme="minorHAnsi"/>
        </w:rPr>
      </w:pPr>
    </w:p>
    <w:p w14:paraId="459F235E" w14:textId="0BF8D2C6" w:rsidR="005B7D95" w:rsidRDefault="005B7D95" w:rsidP="005B7D95">
      <w:pPr>
        <w:rPr>
          <w:rFonts w:cstheme="minorHAnsi"/>
        </w:rPr>
      </w:pPr>
      <w:r>
        <w:rPr>
          <w:rFonts w:cstheme="minorHAnsi"/>
        </w:rPr>
        <w:t xml:space="preserve">List of </w:t>
      </w:r>
      <w:del w:id="1" w:author="Jan" w:date="2020-02-01T12:48:00Z">
        <w:r>
          <w:rPr>
            <w:rFonts w:cstheme="minorHAnsi"/>
          </w:rPr>
          <w:delText>sonorants</w:delText>
        </w:r>
      </w:del>
      <w:ins w:id="2" w:author="Jan" w:date="2020-02-01T12:48:00Z">
        <w:r w:rsidR="005B56E2">
          <w:rPr>
            <w:rFonts w:cstheme="minorHAnsi"/>
          </w:rPr>
          <w:t>glide</w:t>
        </w:r>
        <w:r>
          <w:rPr>
            <w:rFonts w:cstheme="minorHAnsi"/>
          </w:rPr>
          <w:t>s</w:t>
        </w:r>
      </w:ins>
      <w:r>
        <w:rPr>
          <w:rFonts w:cstheme="minorHAnsi"/>
        </w:rPr>
        <w:t xml:space="preserve"> (only lowercase):</w:t>
      </w:r>
    </w:p>
    <w:p w14:paraId="051CA2DF" w14:textId="63BAA07D" w:rsidR="006C431F" w:rsidRDefault="00D77DDF" w:rsidP="005B7D95">
      <w:pPr>
        <w:rPr>
          <w:ins w:id="3" w:author="Jan" w:date="2020-02-01T12:48:00Z"/>
          <w:rFonts w:cstheme="minorHAnsi"/>
        </w:rPr>
      </w:pPr>
      <w:r>
        <w:rPr>
          <w:rFonts w:cstheme="minorHAnsi"/>
        </w:rPr>
        <w:t>j</w:t>
      </w:r>
      <w:del w:id="4" w:author="Jan" w:date="2020-02-01T12:48:00Z">
        <w:r>
          <w:rPr>
            <w:rFonts w:cstheme="minorHAnsi"/>
          </w:rPr>
          <w:delText xml:space="preserve"> </w:delText>
        </w:r>
      </w:del>
    </w:p>
    <w:p w14:paraId="36A0F0B2" w14:textId="77777777" w:rsidR="005B56E2" w:rsidRDefault="005B56E2" w:rsidP="005B7D95">
      <w:pPr>
        <w:rPr>
          <w:ins w:id="5" w:author="Jan" w:date="2020-02-01T12:48:00Z"/>
          <w:rFonts w:cstheme="minorHAnsi"/>
        </w:rPr>
      </w:pPr>
    </w:p>
    <w:p w14:paraId="573EB288" w14:textId="77777777" w:rsidR="005B56E2" w:rsidRDefault="005B56E2" w:rsidP="005B56E2">
      <w:pPr>
        <w:rPr>
          <w:ins w:id="6" w:author="Jan" w:date="2020-02-01T12:48:00Z"/>
          <w:rFonts w:cstheme="minorHAnsi"/>
        </w:rPr>
      </w:pPr>
      <w:ins w:id="7" w:author="Jan" w:date="2020-02-01T12:48:00Z">
        <w:r>
          <w:rPr>
            <w:rFonts w:cstheme="minorHAnsi"/>
          </w:rPr>
          <w:t>List of liquids (only lowercase):</w:t>
        </w:r>
      </w:ins>
    </w:p>
    <w:p w14:paraId="1B53EB64" w14:textId="77777777" w:rsidR="00CB6DC6" w:rsidRDefault="005B56E2" w:rsidP="005B56E2">
      <w:pPr>
        <w:rPr>
          <w:ins w:id="8" w:author="Jan" w:date="2020-02-01T12:48:00Z"/>
          <w:rFonts w:cstheme="minorHAnsi"/>
        </w:rPr>
      </w:pPr>
      <w:r>
        <w:rPr>
          <w:rFonts w:cstheme="minorHAnsi"/>
        </w:rPr>
        <w:t xml:space="preserve">l </w:t>
      </w:r>
      <w:ins w:id="9" w:author="Jan" w:date="2020-02-01T12:48:00Z">
        <w:r>
          <w:rPr>
            <w:rFonts w:cstheme="minorHAnsi"/>
          </w:rPr>
          <w:t>r</w:t>
        </w:r>
      </w:ins>
    </w:p>
    <w:p w14:paraId="7D7A28F3" w14:textId="77777777" w:rsidR="005B56E2" w:rsidRDefault="005B56E2" w:rsidP="005B56E2">
      <w:pPr>
        <w:rPr>
          <w:ins w:id="10" w:author="Jan" w:date="2020-02-01T12:48:00Z"/>
          <w:rFonts w:cstheme="minorHAnsi"/>
        </w:rPr>
      </w:pPr>
    </w:p>
    <w:p w14:paraId="5281F95F" w14:textId="77777777" w:rsidR="005B56E2" w:rsidRDefault="005B56E2" w:rsidP="005B56E2">
      <w:pPr>
        <w:rPr>
          <w:ins w:id="11" w:author="Jan" w:date="2020-02-01T12:48:00Z"/>
          <w:rFonts w:cstheme="minorHAnsi"/>
        </w:rPr>
      </w:pPr>
      <w:ins w:id="12" w:author="Jan" w:date="2020-02-01T12:48:00Z">
        <w:r>
          <w:rPr>
            <w:rFonts w:cstheme="minorHAnsi"/>
          </w:rPr>
          <w:t>List of nasals (only lowercase):</w:t>
        </w:r>
      </w:ins>
    </w:p>
    <w:p w14:paraId="5F489E88" w14:textId="09ABBBD9" w:rsidR="005B56E2" w:rsidRDefault="005B56E2" w:rsidP="005B56E2">
      <w:pPr>
        <w:rPr>
          <w:rFonts w:cstheme="minorHAnsi"/>
        </w:rPr>
      </w:pPr>
      <w:r>
        <w:rPr>
          <w:rFonts w:cstheme="minorHAnsi"/>
        </w:rPr>
        <w:t>m n ň</w:t>
      </w:r>
      <w:del w:id="13" w:author="Jan" w:date="2020-02-01T12:48:00Z">
        <w:r w:rsidR="005248D9">
          <w:rPr>
            <w:rFonts w:cstheme="minorHAnsi"/>
          </w:rPr>
          <w:delText xml:space="preserve"> r</w:delText>
        </w:r>
      </w:del>
    </w:p>
    <w:p w14:paraId="7FF6AC42" w14:textId="77777777" w:rsidR="005B56E2" w:rsidRDefault="005B56E2" w:rsidP="005B56E2">
      <w:pPr>
        <w:rPr>
          <w:rFonts w:cstheme="minorHAnsi"/>
        </w:rPr>
      </w:pPr>
    </w:p>
    <w:p w14:paraId="353B4C8C" w14:textId="1C521E8B" w:rsidR="006C431F" w:rsidRDefault="006C431F" w:rsidP="006C431F">
      <w:pPr>
        <w:rPr>
          <w:rFonts w:cstheme="minorHAnsi"/>
        </w:rPr>
      </w:pPr>
      <w:r>
        <w:rPr>
          <w:rFonts w:cstheme="minorHAnsi"/>
        </w:rPr>
        <w:t xml:space="preserve">List of other consonants (i.e., </w:t>
      </w:r>
      <w:del w:id="14" w:author="Jan" w:date="2020-02-01T12:48:00Z">
        <w:r>
          <w:rPr>
            <w:rFonts w:cstheme="minorHAnsi"/>
          </w:rPr>
          <w:delText>those which are not sonorants</w:delText>
        </w:r>
      </w:del>
      <w:ins w:id="15" w:author="Jan" w:date="2020-02-01T12:48:00Z">
        <w:r w:rsidR="00C669E6">
          <w:rPr>
            <w:rFonts w:cstheme="minorHAnsi"/>
          </w:rPr>
          <w:t>obstrue</w:t>
        </w:r>
        <w:r>
          <w:rPr>
            <w:rFonts w:cstheme="minorHAnsi"/>
          </w:rPr>
          <w:t>nts</w:t>
        </w:r>
      </w:ins>
      <w:r>
        <w:rPr>
          <w:rFonts w:cstheme="minorHAnsi"/>
        </w:rPr>
        <w:t>; only lowercase):</w:t>
      </w:r>
    </w:p>
    <w:p w14:paraId="3EF47857" w14:textId="77777777" w:rsidR="005F2CFD" w:rsidRPr="0088595D" w:rsidRDefault="00944A57" w:rsidP="006C431F">
      <w:pPr>
        <w:pBdr>
          <w:bottom w:val="single" w:sz="6" w:space="1" w:color="auto"/>
        </w:pBdr>
      </w:pPr>
      <w:r w:rsidRPr="00944A57">
        <w:rPr>
          <w:bCs/>
        </w:rPr>
        <w:t>b</w:t>
      </w:r>
      <w:r w:rsidRPr="00944A57">
        <w:t xml:space="preserve">, </w:t>
      </w:r>
      <w:r w:rsidRPr="00944A57">
        <w:rPr>
          <w:bCs/>
        </w:rPr>
        <w:t>c</w:t>
      </w:r>
      <w:r w:rsidRPr="00944A57">
        <w:t xml:space="preserve">, </w:t>
      </w:r>
      <w:r w:rsidR="008B2424">
        <w:rPr>
          <w:rFonts w:cstheme="minorHAnsi"/>
        </w:rPr>
        <w:t>č</w:t>
      </w:r>
      <w:r w:rsidR="008B2424">
        <w:t xml:space="preserve">, </w:t>
      </w:r>
      <w:r w:rsidRPr="00944A57">
        <w:rPr>
          <w:bCs/>
        </w:rPr>
        <w:t>d</w:t>
      </w:r>
      <w:r w:rsidRPr="00944A57">
        <w:t xml:space="preserve">, </w:t>
      </w:r>
      <w:r w:rsidR="00250F71">
        <w:t xml:space="preserve">ď, </w:t>
      </w:r>
      <w:r w:rsidRPr="00944A57">
        <w:rPr>
          <w:bCs/>
        </w:rPr>
        <w:t>f</w:t>
      </w:r>
      <w:r w:rsidRPr="00944A57">
        <w:t xml:space="preserve">, </w:t>
      </w:r>
      <w:r w:rsidRPr="00944A57">
        <w:rPr>
          <w:bCs/>
        </w:rPr>
        <w:t>g</w:t>
      </w:r>
      <w:r w:rsidRPr="00944A57">
        <w:t xml:space="preserve">, </w:t>
      </w:r>
      <w:r w:rsidRPr="00944A57">
        <w:rPr>
          <w:bCs/>
        </w:rPr>
        <w:t>h</w:t>
      </w:r>
      <w:r w:rsidRPr="00944A57">
        <w:t xml:space="preserve">, </w:t>
      </w:r>
      <w:r w:rsidRPr="00944A57">
        <w:rPr>
          <w:bCs/>
        </w:rPr>
        <w:t>k</w:t>
      </w:r>
      <w:r w:rsidRPr="00944A57">
        <w:t xml:space="preserve">, </w:t>
      </w:r>
      <w:r w:rsidRPr="00944A57">
        <w:rPr>
          <w:bCs/>
        </w:rPr>
        <w:t>p</w:t>
      </w:r>
      <w:r w:rsidRPr="00944A57">
        <w:t xml:space="preserve">, </w:t>
      </w:r>
      <w:r w:rsidR="00250F71">
        <w:t xml:space="preserve">q, ř, </w:t>
      </w:r>
      <w:r w:rsidRPr="00944A57">
        <w:rPr>
          <w:bCs/>
        </w:rPr>
        <w:t>s</w:t>
      </w:r>
      <w:r w:rsidRPr="00944A57">
        <w:t xml:space="preserve">, </w:t>
      </w:r>
      <w:r w:rsidR="00B36C7A">
        <w:rPr>
          <w:rFonts w:cstheme="minorHAnsi"/>
        </w:rPr>
        <w:t>š</w:t>
      </w:r>
      <w:r w:rsidRPr="00944A57">
        <w:t xml:space="preserve">, </w:t>
      </w:r>
      <w:r w:rsidRPr="00944A57">
        <w:rPr>
          <w:bCs/>
        </w:rPr>
        <w:t>t</w:t>
      </w:r>
      <w:r w:rsidRPr="00944A57">
        <w:t xml:space="preserve">, </w:t>
      </w:r>
      <w:r w:rsidR="00250F71">
        <w:t xml:space="preserve">ť, v, w, x, </w:t>
      </w:r>
      <w:r w:rsidRPr="00944A57">
        <w:rPr>
          <w:bCs/>
        </w:rPr>
        <w:t>z</w:t>
      </w:r>
      <w:r w:rsidRPr="00944A57">
        <w:t xml:space="preserve">, </w:t>
      </w:r>
      <w:r w:rsidR="00B36C7A">
        <w:rPr>
          <w:rFonts w:cstheme="minorHAnsi"/>
        </w:rPr>
        <w:t>ž</w:t>
      </w:r>
    </w:p>
    <w:p w14:paraId="43B98782" w14:textId="77777777" w:rsidR="00944A57" w:rsidRDefault="00944A57" w:rsidP="006C431F">
      <w:pPr>
        <w:pBdr>
          <w:bottom w:val="single" w:sz="6" w:space="1" w:color="auto"/>
        </w:pBdr>
        <w:rPr>
          <w:rFonts w:cstheme="minorHAnsi"/>
        </w:rPr>
      </w:pPr>
    </w:p>
    <w:p w14:paraId="3F906144" w14:textId="77777777" w:rsidR="00F5031D" w:rsidRDefault="00F5031D" w:rsidP="005B7D95">
      <w:pPr>
        <w:rPr>
          <w:rFonts w:cstheme="minorHAnsi"/>
        </w:rPr>
      </w:pPr>
    </w:p>
    <w:p w14:paraId="20F03BC8" w14:textId="77777777" w:rsidR="00F950CC" w:rsidRDefault="00F950CC" w:rsidP="00F950CC">
      <w:pPr>
        <w:rPr>
          <w:rFonts w:cstheme="minorHAnsi"/>
        </w:rPr>
      </w:pPr>
      <w:r>
        <w:rPr>
          <w:rFonts w:cstheme="minorHAnsi"/>
        </w:rPr>
        <w:t xml:space="preserve">If l </w:t>
      </w:r>
      <w:r w:rsidR="00E15CDC">
        <w:rPr>
          <w:rFonts w:cstheme="minorHAnsi"/>
        </w:rPr>
        <w:t xml:space="preserve">or r </w:t>
      </w:r>
      <w:r>
        <w:rPr>
          <w:rFonts w:cstheme="minorHAnsi"/>
        </w:rPr>
        <w:t xml:space="preserve">occurs </w:t>
      </w:r>
      <w:r w:rsidR="00E15CDC">
        <w:rPr>
          <w:rFonts w:cstheme="minorHAnsi"/>
        </w:rPr>
        <w:t>between two</w:t>
      </w:r>
      <w:r>
        <w:rPr>
          <w:rFonts w:cstheme="minorHAnsi"/>
        </w:rPr>
        <w:t xml:space="preserve"> consonant</w:t>
      </w:r>
      <w:r w:rsidR="00E15CDC">
        <w:rPr>
          <w:rFonts w:cstheme="minorHAnsi"/>
        </w:rPr>
        <w:t>s</w:t>
      </w:r>
      <w:ins w:id="16" w:author="Jan" w:date="2020-02-01T12:48:00Z">
        <w:r w:rsidR="00905650">
          <w:rPr>
            <w:rFonts w:cstheme="minorHAnsi"/>
          </w:rPr>
          <w:t xml:space="preserve"> </w:t>
        </w:r>
        <w:r w:rsidR="00905650" w:rsidRPr="00C51615">
          <w:rPr>
            <w:rFonts w:cstheme="minorHAnsi"/>
            <w:highlight w:val="green"/>
          </w:rPr>
          <w:t>or at the end of a word after a consonant</w:t>
        </w:r>
      </w:ins>
      <w:r w:rsidRPr="00C51615">
        <w:rPr>
          <w:highlight w:val="green"/>
          <w:rPrChange w:id="17" w:author="Jan" w:date="2020-02-01T12:48:00Z">
            <w:rPr/>
          </w:rPrChange>
        </w:rPr>
        <w:t>, i</w:t>
      </w:r>
      <w:r w:rsidR="00E15CDC" w:rsidRPr="00C51615">
        <w:rPr>
          <w:highlight w:val="green"/>
          <w:rPrChange w:id="18" w:author="Jan" w:date="2020-02-01T12:48:00Z">
            <w:rPr/>
          </w:rPrChange>
        </w:rPr>
        <w:t>t</w:t>
      </w:r>
      <w:r w:rsidRPr="00C51615">
        <w:rPr>
          <w:highlight w:val="green"/>
          <w:rPrChange w:id="19" w:author="Jan" w:date="2020-02-01T12:48:00Z">
            <w:rPr/>
          </w:rPrChange>
        </w:rPr>
        <w:t xml:space="preserve"> becomes syllabic and plays the role of a vowel</w:t>
      </w:r>
      <w:r>
        <w:rPr>
          <w:rFonts w:cstheme="minorHAnsi"/>
        </w:rPr>
        <w:t>.</w:t>
      </w:r>
    </w:p>
    <w:p w14:paraId="3B322579" w14:textId="77777777" w:rsidR="00F950CC" w:rsidRDefault="00F950CC" w:rsidP="00F950CC">
      <w:pPr>
        <w:rPr>
          <w:rFonts w:cstheme="minorHAnsi"/>
        </w:rPr>
      </w:pPr>
      <w:r>
        <w:rPr>
          <w:rFonts w:cstheme="minorHAnsi"/>
        </w:rPr>
        <w:t xml:space="preserve">Example: </w:t>
      </w:r>
      <w:r w:rsidR="00E15CDC">
        <w:rPr>
          <w:bCs/>
        </w:rPr>
        <w:t>vlna</w:t>
      </w:r>
      <w:r>
        <w:rPr>
          <w:rFonts w:cstheme="minorHAnsi"/>
        </w:rPr>
        <w:t xml:space="preserve"> (= </w:t>
      </w:r>
      <w:r w:rsidR="00E15CDC">
        <w:rPr>
          <w:rFonts w:cstheme="minorHAnsi"/>
        </w:rPr>
        <w:t>wave</w:t>
      </w:r>
      <w:r>
        <w:rPr>
          <w:rFonts w:cstheme="minorHAnsi"/>
        </w:rPr>
        <w:t xml:space="preserve">) is a 2-syllabic word, with syllabification </w:t>
      </w:r>
      <w:r w:rsidR="00E15CDC">
        <w:rPr>
          <w:rFonts w:cstheme="minorHAnsi"/>
        </w:rPr>
        <w:t>vl</w:t>
      </w:r>
      <w:r>
        <w:rPr>
          <w:rFonts w:cstheme="minorHAnsi"/>
        </w:rPr>
        <w:t>-</w:t>
      </w:r>
      <w:r w:rsidR="00E15CDC">
        <w:rPr>
          <w:rFonts w:cstheme="minorHAnsi"/>
        </w:rPr>
        <w:t>na</w:t>
      </w:r>
      <w:r>
        <w:rPr>
          <w:rFonts w:cstheme="minorHAnsi"/>
        </w:rPr>
        <w:t xml:space="preserve"> (syllable length </w:t>
      </w:r>
      <w:r w:rsidR="00E15CDC">
        <w:rPr>
          <w:rFonts w:cstheme="minorHAnsi"/>
        </w:rPr>
        <w:t>2</w:t>
      </w:r>
      <w:r>
        <w:rPr>
          <w:rFonts w:cstheme="minorHAnsi"/>
        </w:rPr>
        <w:t xml:space="preserve"> and 2)</w:t>
      </w:r>
      <w:r w:rsidR="00E15CDC">
        <w:rPr>
          <w:rFonts w:cstheme="minorHAnsi"/>
        </w:rPr>
        <w:t xml:space="preserve">; vrba </w:t>
      </w:r>
      <w:r w:rsidR="00426A32">
        <w:rPr>
          <w:rFonts w:cstheme="minorHAnsi"/>
        </w:rPr>
        <w:t xml:space="preserve">(= willow) </w:t>
      </w:r>
      <w:r w:rsidR="00E15CDC">
        <w:rPr>
          <w:rFonts w:cstheme="minorHAnsi"/>
        </w:rPr>
        <w:t>is a 2-syllabic word, with syllabification vr-ba (syllable length 2 and 2).</w:t>
      </w:r>
      <w:ins w:id="20" w:author="Jan" w:date="2020-02-01T12:48:00Z">
        <w:r w:rsidR="00905650">
          <w:rPr>
            <w:rFonts w:cstheme="minorHAnsi"/>
          </w:rPr>
          <w:t xml:space="preserve"> </w:t>
        </w:r>
        <w:r w:rsidR="00905650" w:rsidRPr="00C51615">
          <w:rPr>
            <w:rFonts w:cstheme="minorHAnsi"/>
            <w:highlight w:val="green"/>
          </w:rPr>
          <w:t>Other examples: metr is syllabified as me-tr (2-2), srkl as sr-kl (2-2)</w:t>
        </w:r>
      </w:ins>
    </w:p>
    <w:p w14:paraId="0DD4672E" w14:textId="77777777" w:rsidR="00E15CDC" w:rsidRDefault="00E15CDC" w:rsidP="00F950CC">
      <w:pPr>
        <w:rPr>
          <w:rFonts w:cstheme="minorHAnsi"/>
        </w:rPr>
      </w:pPr>
      <w:r>
        <w:rPr>
          <w:rFonts w:cstheme="minorHAnsi"/>
        </w:rPr>
        <w:t>There are two exceptions in which m becomes syllabic</w:t>
      </w:r>
      <w:r w:rsidR="00426A32">
        <w:rPr>
          <w:rFonts w:cstheme="minorHAnsi"/>
        </w:rPr>
        <w:t xml:space="preserve"> and plays a role of a vowel</w:t>
      </w:r>
      <w:r>
        <w:rPr>
          <w:rFonts w:cstheme="minorHAnsi"/>
        </w:rPr>
        <w:t>: sedm (se-dm), osm (o-sm)</w:t>
      </w:r>
      <w:r w:rsidR="00B931F0">
        <w:rPr>
          <w:rFonts w:cstheme="minorHAnsi"/>
        </w:rPr>
        <w:t xml:space="preserve">. It is syllabic only in these </w:t>
      </w:r>
      <w:proofErr w:type="gramStart"/>
      <w:r w:rsidR="00B931F0">
        <w:rPr>
          <w:rFonts w:cstheme="minorHAnsi"/>
        </w:rPr>
        <w:t>two word</w:t>
      </w:r>
      <w:proofErr w:type="gramEnd"/>
      <w:r w:rsidR="00B931F0">
        <w:rPr>
          <w:rFonts w:cstheme="minorHAnsi"/>
        </w:rPr>
        <w:t xml:space="preserve"> forms, not in word derived from them (sed-mou etc).</w:t>
      </w:r>
    </w:p>
    <w:p w14:paraId="2887097B" w14:textId="77777777" w:rsidR="00F950CC" w:rsidRDefault="00F950CC" w:rsidP="005B7D95">
      <w:pPr>
        <w:pBdr>
          <w:bottom w:val="single" w:sz="6" w:space="1" w:color="auto"/>
        </w:pBdr>
        <w:rPr>
          <w:rFonts w:cstheme="minorHAnsi"/>
        </w:rPr>
      </w:pPr>
    </w:p>
    <w:p w14:paraId="5F838F3F" w14:textId="77777777" w:rsidR="00F950CC" w:rsidRDefault="00F950CC" w:rsidP="005B7D95">
      <w:pPr>
        <w:rPr>
          <w:rFonts w:cstheme="minorHAnsi"/>
        </w:rPr>
      </w:pPr>
    </w:p>
    <w:p w14:paraId="551B3C60" w14:textId="77777777" w:rsidR="00EC5565" w:rsidRDefault="00DE4F4C" w:rsidP="005B7D95">
      <w:pPr>
        <w:rPr>
          <w:rFonts w:cstheme="minorHAnsi"/>
        </w:rPr>
      </w:pPr>
      <w:r>
        <w:rPr>
          <w:rFonts w:cstheme="minorHAnsi"/>
        </w:rPr>
        <w:t xml:space="preserve">There </w:t>
      </w:r>
      <w:r w:rsidR="00E94242">
        <w:rPr>
          <w:rFonts w:cstheme="minorHAnsi"/>
        </w:rPr>
        <w:t xml:space="preserve">are </w:t>
      </w:r>
      <w:r w:rsidR="00821C43">
        <w:rPr>
          <w:rFonts w:cstheme="minorHAnsi"/>
        </w:rPr>
        <w:t>4</w:t>
      </w:r>
      <w:r>
        <w:rPr>
          <w:rFonts w:cstheme="minorHAnsi"/>
        </w:rPr>
        <w:t xml:space="preserve"> zero-syllable words in </w:t>
      </w:r>
      <w:r w:rsidR="00B931F0">
        <w:rPr>
          <w:rFonts w:cstheme="minorHAnsi"/>
        </w:rPr>
        <w:t>Czech</w:t>
      </w:r>
      <w:r w:rsidR="00A85A2B">
        <w:rPr>
          <w:rFonts w:cstheme="minorHAnsi"/>
        </w:rPr>
        <w:t>:</w:t>
      </w:r>
      <w:r>
        <w:rPr>
          <w:rFonts w:cstheme="minorHAnsi"/>
        </w:rPr>
        <w:t xml:space="preserve"> </w:t>
      </w:r>
      <w:r w:rsidR="00F5031D">
        <w:rPr>
          <w:rFonts w:cstheme="minorHAnsi"/>
        </w:rPr>
        <w:t xml:space="preserve">k, </w:t>
      </w:r>
      <w:r w:rsidR="00B931F0">
        <w:rPr>
          <w:rFonts w:cstheme="minorHAnsi"/>
        </w:rPr>
        <w:t>s</w:t>
      </w:r>
      <w:r w:rsidR="003E0075">
        <w:rPr>
          <w:rFonts w:cstheme="minorHAnsi"/>
        </w:rPr>
        <w:t xml:space="preserve">, </w:t>
      </w:r>
      <w:r w:rsidR="00B931F0">
        <w:rPr>
          <w:rFonts w:cstheme="minorHAnsi"/>
        </w:rPr>
        <w:t xml:space="preserve">v, </w:t>
      </w:r>
      <w:r w:rsidR="003E0075">
        <w:rPr>
          <w:rFonts w:cstheme="minorHAnsi"/>
        </w:rPr>
        <w:t>z</w:t>
      </w:r>
      <w:r w:rsidR="00197203">
        <w:rPr>
          <w:rFonts w:cstheme="minorHAnsi"/>
        </w:rPr>
        <w:t>.</w:t>
      </w:r>
    </w:p>
    <w:p w14:paraId="10E81C93" w14:textId="77777777" w:rsidR="00DE4F4C" w:rsidRDefault="00DE4F4C" w:rsidP="005B7D95">
      <w:pPr>
        <w:rPr>
          <w:rFonts w:cstheme="minorHAnsi"/>
        </w:rPr>
      </w:pPr>
      <w:r>
        <w:rPr>
          <w:rFonts w:cstheme="minorHAnsi"/>
        </w:rPr>
        <w:t xml:space="preserve">Always attach </w:t>
      </w:r>
      <w:r w:rsidR="003E0075">
        <w:rPr>
          <w:rFonts w:cstheme="minorHAnsi"/>
        </w:rPr>
        <w:t>them</w:t>
      </w:r>
      <w:r>
        <w:rPr>
          <w:rFonts w:cstheme="minorHAnsi"/>
        </w:rPr>
        <w:t xml:space="preserve"> to the word which follows </w:t>
      </w:r>
      <w:r w:rsidR="00A85A2B">
        <w:rPr>
          <w:rFonts w:cstheme="minorHAnsi"/>
        </w:rPr>
        <w:t>t</w:t>
      </w:r>
      <w:r w:rsidR="003E0075">
        <w:rPr>
          <w:rFonts w:cstheme="minorHAnsi"/>
        </w:rPr>
        <w:t>hem (</w:t>
      </w:r>
      <w:r w:rsidR="00F5031D">
        <w:rPr>
          <w:rFonts w:cstheme="minorHAnsi"/>
        </w:rPr>
        <w:t>all of them are</w:t>
      </w:r>
      <w:r w:rsidR="003E0075">
        <w:rPr>
          <w:rFonts w:cstheme="minorHAnsi"/>
        </w:rPr>
        <w:t xml:space="preserve"> prepositions)</w:t>
      </w:r>
      <w:r>
        <w:rPr>
          <w:rFonts w:cstheme="minorHAnsi"/>
        </w:rPr>
        <w:t>.</w:t>
      </w:r>
    </w:p>
    <w:p w14:paraId="339CE3E2" w14:textId="77777777" w:rsidR="00DE4F4C" w:rsidRDefault="00DE4F4C" w:rsidP="005B7D95">
      <w:pPr>
        <w:pBdr>
          <w:bottom w:val="single" w:sz="6" w:space="1" w:color="auto"/>
        </w:pBdr>
        <w:rPr>
          <w:rFonts w:cstheme="minorHAnsi"/>
        </w:rPr>
      </w:pPr>
    </w:p>
    <w:p w14:paraId="24DF1C96" w14:textId="77777777" w:rsidR="0092672E" w:rsidRDefault="0092672E" w:rsidP="005B7D95">
      <w:pPr>
        <w:rPr>
          <w:rFonts w:cstheme="minorHAnsi"/>
        </w:rPr>
      </w:pPr>
    </w:p>
    <w:p w14:paraId="1E5864E9" w14:textId="77777777" w:rsidR="005C688A" w:rsidRDefault="005C688A" w:rsidP="005B7D95">
      <w:pPr>
        <w:rPr>
          <w:rFonts w:cstheme="minorHAnsi"/>
        </w:rPr>
      </w:pPr>
      <w:r>
        <w:rPr>
          <w:rFonts w:cstheme="minorHAnsi"/>
        </w:rPr>
        <w:t>The length of a syllable is the number of letters which the syllable contains</w:t>
      </w:r>
      <w:r w:rsidR="008E1EDC">
        <w:rPr>
          <w:rFonts w:cstheme="minorHAnsi"/>
        </w:rPr>
        <w:t>, with the following exceptions:</w:t>
      </w:r>
    </w:p>
    <w:p w14:paraId="4023FDE2" w14:textId="156A8281" w:rsidR="00A72E31" w:rsidRDefault="00331160" w:rsidP="00331160">
      <w:pPr>
        <w:pStyle w:val="ListParagraph"/>
        <w:numPr>
          <w:ilvl w:val="0"/>
          <w:numId w:val="2"/>
        </w:numPr>
        <w:rPr>
          <w:rFonts w:cstheme="minorHAnsi"/>
        </w:rPr>
      </w:pPr>
      <w:r w:rsidRPr="003D47B8">
        <w:rPr>
          <w:rFonts w:cstheme="minorHAnsi"/>
        </w:rPr>
        <w:t>sequence</w:t>
      </w:r>
      <w:r w:rsidR="003D47B8" w:rsidRPr="003D47B8">
        <w:rPr>
          <w:rFonts w:cstheme="minorHAnsi"/>
        </w:rPr>
        <w:t>s</w:t>
      </w:r>
      <w:r w:rsidRPr="003D47B8">
        <w:rPr>
          <w:rFonts w:cstheme="minorHAnsi"/>
        </w:rPr>
        <w:t xml:space="preserve"> </w:t>
      </w:r>
      <w:r w:rsidR="003D47B8" w:rsidRPr="003D47B8">
        <w:rPr>
          <w:rFonts w:cstheme="minorHAnsi"/>
        </w:rPr>
        <w:t xml:space="preserve">ch, </w:t>
      </w:r>
      <w:r w:rsidR="00A72E31">
        <w:rPr>
          <w:rFonts w:cstheme="minorHAnsi"/>
        </w:rPr>
        <w:t>dž</w:t>
      </w:r>
      <w:r w:rsidRPr="003D47B8">
        <w:rPr>
          <w:rFonts w:cstheme="minorHAnsi"/>
        </w:rPr>
        <w:t xml:space="preserve"> </w:t>
      </w:r>
      <w:r w:rsidR="007374A0">
        <w:rPr>
          <w:rFonts w:cstheme="minorHAnsi"/>
        </w:rPr>
        <w:t xml:space="preserve">cannot be divided into different syllables, they </w:t>
      </w:r>
      <w:r w:rsidRPr="003D47B8">
        <w:rPr>
          <w:rFonts w:cstheme="minorHAnsi"/>
        </w:rPr>
        <w:t>represent one sound</w:t>
      </w:r>
      <w:del w:id="21" w:author="Jan" w:date="2020-02-01T12:48:00Z">
        <w:r w:rsidR="00D50337">
          <w:rPr>
            <w:rFonts w:cstheme="minorHAnsi"/>
          </w:rPr>
          <w:delText xml:space="preserve"> (both of them are non-sonorant consonants)</w:delText>
        </w:r>
      </w:del>
    </w:p>
    <w:p w14:paraId="3FCFACA1" w14:textId="321D57B2" w:rsidR="00331160" w:rsidRDefault="00A72E31" w:rsidP="00331160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sequences bě, fě, </w:t>
      </w:r>
      <w:r w:rsidR="00DC12E1">
        <w:rPr>
          <w:rFonts w:cstheme="minorHAnsi"/>
        </w:rPr>
        <w:t xml:space="preserve">mě, </w:t>
      </w:r>
      <w:r>
        <w:rPr>
          <w:rFonts w:cstheme="minorHAnsi"/>
        </w:rPr>
        <w:t>pě, vě represent three sounds (= bje</w:t>
      </w:r>
      <w:r w:rsidR="00DC12E1">
        <w:rPr>
          <w:rFonts w:cstheme="minorHAnsi"/>
        </w:rPr>
        <w:t>, fje, mňe, pje, vje</w:t>
      </w:r>
      <w:del w:id="22" w:author="Jan" w:date="2020-02-01T12:48:00Z">
        <w:r>
          <w:rPr>
            <w:rFonts w:cstheme="minorHAnsi"/>
          </w:rPr>
          <w:delText>)</w:delText>
        </w:r>
        <w:r w:rsidR="00C02E8D">
          <w:rPr>
            <w:rFonts w:cstheme="minorHAnsi"/>
          </w:rPr>
          <w:delText>; consonants is these sequences keep the status as described above (m is a sonorant, the other consonants – b, f, p, v - are non-sonorant consonants</w:delText>
        </w:r>
      </w:del>
      <w:r>
        <w:rPr>
          <w:rFonts w:cstheme="minorHAnsi"/>
        </w:rPr>
        <w:t>)</w:t>
      </w:r>
      <w:r w:rsidR="00331160" w:rsidRPr="003D47B8">
        <w:rPr>
          <w:rFonts w:cstheme="minorHAnsi"/>
        </w:rPr>
        <w:t xml:space="preserve"> </w:t>
      </w:r>
    </w:p>
    <w:p w14:paraId="1D1E7B0D" w14:textId="77777777" w:rsidR="0092672E" w:rsidRDefault="0092672E" w:rsidP="00331160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rewrite sequences ia, ie, ii, io, iu as ija, ije, iji, ijo, iju – such a transcription respects the pronunciation (which determines the syllabification)</w:t>
      </w:r>
    </w:p>
    <w:p w14:paraId="35635E0A" w14:textId="77777777" w:rsidR="0092672E" w:rsidRDefault="0092672E" w:rsidP="0092672E">
      <w:pPr>
        <w:pStyle w:val="ListParagraph"/>
        <w:rPr>
          <w:rFonts w:cstheme="minorHAnsi"/>
        </w:rPr>
      </w:pPr>
      <w:r>
        <w:rPr>
          <w:rFonts w:cstheme="minorHAnsi"/>
        </w:rPr>
        <w:t xml:space="preserve">example: biologie will be changed to bijologije and syllabified as bi-jo-lo-gi-je </w:t>
      </w:r>
    </w:p>
    <w:p w14:paraId="401B87F0" w14:textId="2ABA106C" w:rsidR="0092672E" w:rsidRDefault="0092672E" w:rsidP="00331160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letters q, x </w:t>
      </w:r>
      <w:proofErr w:type="gramStart"/>
      <w:r>
        <w:rPr>
          <w:rFonts w:cstheme="minorHAnsi"/>
        </w:rPr>
        <w:t>represent</w:t>
      </w:r>
      <w:proofErr w:type="gramEnd"/>
      <w:r>
        <w:rPr>
          <w:rFonts w:cstheme="minorHAnsi"/>
        </w:rPr>
        <w:t xml:space="preserve"> always two sounds</w:t>
      </w:r>
      <w:del w:id="23" w:author="Jan" w:date="2020-02-01T12:48:00Z">
        <w:r w:rsidR="00D50337">
          <w:rPr>
            <w:rFonts w:cstheme="minorHAnsi"/>
          </w:rPr>
          <w:delText xml:space="preserve"> (non-sonorant consonants)</w:delText>
        </w:r>
      </w:del>
    </w:p>
    <w:p w14:paraId="7B3AE803" w14:textId="77777777" w:rsidR="00224976" w:rsidRDefault="00224976" w:rsidP="00331160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sequence au is always a </w:t>
      </w:r>
      <w:r w:rsidR="0092672E">
        <w:rPr>
          <w:rFonts w:cstheme="minorHAnsi"/>
        </w:rPr>
        <w:t>diphthong;</w:t>
      </w:r>
      <w:r>
        <w:rPr>
          <w:rFonts w:cstheme="minorHAnsi"/>
        </w:rPr>
        <w:t xml:space="preserve"> hence it represents one sound and it cannot be divided into two syllables (</w:t>
      </w:r>
      <w:r w:rsidR="0092672E">
        <w:rPr>
          <w:rFonts w:cstheme="minorHAnsi"/>
        </w:rPr>
        <w:t xml:space="preserve">example: </w:t>
      </w:r>
      <w:r>
        <w:rPr>
          <w:rFonts w:cstheme="minorHAnsi"/>
        </w:rPr>
        <w:t>automatický au-to-ma-ti-cký)</w:t>
      </w:r>
    </w:p>
    <w:p w14:paraId="1DE3B586" w14:textId="77777777" w:rsidR="00C66D9E" w:rsidRDefault="00D2478B" w:rsidP="00FD465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sequence ou is usually a diphthong and hence represents usually one sound (and, consequently, it cannot be divided into different syll</w:t>
      </w:r>
      <w:r w:rsidR="0072154E">
        <w:rPr>
          <w:rFonts w:cstheme="minorHAnsi"/>
        </w:rPr>
        <w:t>a</w:t>
      </w:r>
      <w:r>
        <w:rPr>
          <w:rFonts w:cstheme="minorHAnsi"/>
        </w:rPr>
        <w:t xml:space="preserve">bles); however, there are exceptions – it represents two sounds (two vowels, which are then divided into two different syllables) in words which begin with one of the following strings: </w:t>
      </w:r>
    </w:p>
    <w:p w14:paraId="43B7A807" w14:textId="77777777" w:rsidR="00C66D9E" w:rsidRDefault="00C66D9E" w:rsidP="00C66D9E">
      <w:pPr>
        <w:pStyle w:val="ListParagraph"/>
        <w:rPr>
          <w:rFonts w:cstheme="minorHAnsi"/>
        </w:rPr>
      </w:pPr>
    </w:p>
    <w:p w14:paraId="77B5DFEB" w14:textId="77777777" w:rsidR="00D2478B" w:rsidRDefault="00D2478B" w:rsidP="00C66D9E">
      <w:pPr>
        <w:pStyle w:val="ListParagraph"/>
        <w:rPr>
          <w:rFonts w:cstheme="minorHAnsi"/>
        </w:rPr>
      </w:pPr>
      <w:r>
        <w:rPr>
          <w:rFonts w:cstheme="minorHAnsi"/>
        </w:rPr>
        <w:t xml:space="preserve">pouč, </w:t>
      </w:r>
      <w:r w:rsidRPr="00D2478B">
        <w:rPr>
          <w:rFonts w:cstheme="minorHAnsi"/>
        </w:rPr>
        <w:t>pouka</w:t>
      </w:r>
      <w:r>
        <w:rPr>
          <w:rFonts w:cstheme="minorHAnsi"/>
        </w:rPr>
        <w:t xml:space="preserve">, pouká, </w:t>
      </w:r>
      <w:r w:rsidRPr="00D2478B">
        <w:rPr>
          <w:rFonts w:cstheme="minorHAnsi"/>
        </w:rPr>
        <w:t>poukl</w:t>
      </w:r>
      <w:r>
        <w:rPr>
          <w:rFonts w:cstheme="minorHAnsi"/>
        </w:rPr>
        <w:t xml:space="preserve">, poulič, </w:t>
      </w:r>
      <w:r w:rsidRPr="00D2478B">
        <w:rPr>
          <w:rFonts w:cstheme="minorHAnsi"/>
        </w:rPr>
        <w:t>poum</w:t>
      </w:r>
      <w:r>
        <w:rPr>
          <w:rFonts w:cstheme="minorHAnsi"/>
        </w:rPr>
        <w:t xml:space="preserve">, použ, </w:t>
      </w:r>
      <w:r w:rsidRPr="00D2478B">
        <w:rPr>
          <w:rFonts w:cstheme="minorHAnsi"/>
        </w:rPr>
        <w:t>poupr</w:t>
      </w:r>
      <w:r>
        <w:rPr>
          <w:rFonts w:cstheme="minorHAnsi"/>
        </w:rPr>
        <w:t xml:space="preserve">, pouráž, </w:t>
      </w:r>
      <w:r w:rsidRPr="00D2478B">
        <w:rPr>
          <w:rFonts w:cstheme="minorHAnsi"/>
        </w:rPr>
        <w:t>pousm</w:t>
      </w:r>
      <w:r>
        <w:rPr>
          <w:rFonts w:cstheme="minorHAnsi"/>
        </w:rPr>
        <w:t xml:space="preserve">, pous, </w:t>
      </w:r>
      <w:r w:rsidRPr="00D2478B">
        <w:rPr>
          <w:rFonts w:cstheme="minorHAnsi"/>
        </w:rPr>
        <w:t>poute</w:t>
      </w:r>
      <w:r>
        <w:rPr>
          <w:rFonts w:cstheme="minorHAnsi"/>
        </w:rPr>
        <w:t xml:space="preserve">, </w:t>
      </w:r>
      <w:r w:rsidRPr="00D2478B">
        <w:rPr>
          <w:rFonts w:cstheme="minorHAnsi"/>
        </w:rPr>
        <w:t>pouvaž</w:t>
      </w:r>
      <w:r>
        <w:rPr>
          <w:rFonts w:cstheme="minorHAnsi"/>
        </w:rPr>
        <w:t xml:space="preserve">, pouzen, douč, douprav, </w:t>
      </w:r>
      <w:r w:rsidRPr="00D2478B">
        <w:rPr>
          <w:rFonts w:cstheme="minorHAnsi"/>
        </w:rPr>
        <w:t>doužív</w:t>
      </w:r>
      <w:r>
        <w:rPr>
          <w:rFonts w:cstheme="minorHAnsi"/>
        </w:rPr>
        <w:t xml:space="preserve">, douzov, </w:t>
      </w:r>
      <w:r w:rsidRPr="00D2478B">
        <w:rPr>
          <w:rFonts w:cstheme="minorHAnsi"/>
        </w:rPr>
        <w:t>doup</w:t>
      </w:r>
      <w:r>
        <w:rPr>
          <w:rFonts w:cstheme="minorHAnsi"/>
        </w:rPr>
        <w:t>ř</w:t>
      </w:r>
      <w:r w:rsidRPr="00D2478B">
        <w:rPr>
          <w:rFonts w:cstheme="minorHAnsi"/>
        </w:rPr>
        <w:t>esn</w:t>
      </w:r>
      <w:r>
        <w:rPr>
          <w:rFonts w:cstheme="minorHAnsi"/>
        </w:rPr>
        <w:t xml:space="preserve">, </w:t>
      </w:r>
      <w:r w:rsidR="00FD465B" w:rsidRPr="00FD465B">
        <w:rPr>
          <w:rFonts w:cstheme="minorHAnsi"/>
        </w:rPr>
        <w:t>doudit</w:t>
      </w:r>
      <w:r w:rsidR="00FD465B">
        <w:rPr>
          <w:rFonts w:cstheme="minorHAnsi"/>
        </w:rPr>
        <w:t>, doudí</w:t>
      </w:r>
    </w:p>
    <w:p w14:paraId="175C303C" w14:textId="77777777" w:rsidR="00F4023B" w:rsidRDefault="00F4023B" w:rsidP="00F4023B">
      <w:pPr>
        <w:pStyle w:val="ListParagraph"/>
        <w:rPr>
          <w:rFonts w:cstheme="minorHAnsi"/>
        </w:rPr>
      </w:pPr>
    </w:p>
    <w:p w14:paraId="46B33CFF" w14:textId="77777777" w:rsidR="00F4023B" w:rsidRDefault="00F4023B" w:rsidP="00F4023B">
      <w:pPr>
        <w:pStyle w:val="ListParagraph"/>
        <w:rPr>
          <w:rFonts w:cstheme="minorHAnsi"/>
        </w:rPr>
      </w:pPr>
      <w:r>
        <w:rPr>
          <w:rFonts w:cstheme="minorHAnsi"/>
        </w:rPr>
        <w:t>examples</w:t>
      </w:r>
      <w:r w:rsidR="0092672E">
        <w:rPr>
          <w:rFonts w:cstheme="minorHAnsi"/>
        </w:rPr>
        <w:t>:</w:t>
      </w:r>
    </w:p>
    <w:p w14:paraId="6537DC40" w14:textId="77777777" w:rsidR="00F4023B" w:rsidRDefault="00F4023B" w:rsidP="00F4023B">
      <w:pPr>
        <w:pStyle w:val="ListParagraph"/>
        <w:rPr>
          <w:rFonts w:cstheme="minorHAnsi"/>
        </w:rPr>
      </w:pPr>
      <w:r>
        <w:rPr>
          <w:rFonts w:cstheme="minorHAnsi"/>
        </w:rPr>
        <w:t>pouze</w:t>
      </w:r>
      <w:r>
        <w:rPr>
          <w:rFonts w:cstheme="minorHAnsi"/>
        </w:rPr>
        <w:tab/>
        <w:t>pou-ze</w:t>
      </w:r>
    </w:p>
    <w:p w14:paraId="2B096662" w14:textId="77777777" w:rsidR="00C10003" w:rsidRDefault="00F4023B" w:rsidP="00C10003">
      <w:pPr>
        <w:pStyle w:val="ListParagraph"/>
        <w:rPr>
          <w:rFonts w:cstheme="minorHAnsi"/>
        </w:rPr>
      </w:pPr>
      <w:r>
        <w:rPr>
          <w:rFonts w:cstheme="minorHAnsi"/>
        </w:rPr>
        <w:t>použil</w:t>
      </w:r>
      <w:r>
        <w:rPr>
          <w:rFonts w:cstheme="minorHAnsi"/>
        </w:rPr>
        <w:tab/>
        <w:t>po-u-žil (the word begins with použ, which appears in the list</w:t>
      </w:r>
      <w:r w:rsidR="00C10003">
        <w:rPr>
          <w:rFonts w:cstheme="minorHAnsi"/>
        </w:rPr>
        <w:t xml:space="preserve"> above</w:t>
      </w:r>
      <w:r w:rsidR="00C27B10">
        <w:rPr>
          <w:rFonts w:cstheme="minorHAnsi"/>
        </w:rPr>
        <w:t xml:space="preserve">, hence ou is not a </w:t>
      </w:r>
      <w:r w:rsidR="00C27B10">
        <w:rPr>
          <w:rFonts w:cstheme="minorHAnsi"/>
        </w:rPr>
        <w:tab/>
      </w:r>
      <w:r w:rsidR="00C27B10">
        <w:rPr>
          <w:rFonts w:cstheme="minorHAnsi"/>
        </w:rPr>
        <w:tab/>
      </w:r>
      <w:r w:rsidR="00C27B10">
        <w:rPr>
          <w:rFonts w:cstheme="minorHAnsi"/>
        </w:rPr>
        <w:tab/>
      </w:r>
      <w:r w:rsidR="00C27B10">
        <w:rPr>
          <w:rFonts w:cstheme="minorHAnsi"/>
        </w:rPr>
        <w:tab/>
      </w:r>
      <w:r w:rsidR="00C27B10">
        <w:rPr>
          <w:rFonts w:cstheme="minorHAnsi"/>
        </w:rPr>
        <w:tab/>
        <w:t>diphthong in this word, rather, it is a sequence of two vowels</w:t>
      </w:r>
      <w:r w:rsidR="00C10003">
        <w:rPr>
          <w:rFonts w:cstheme="minorHAnsi"/>
        </w:rPr>
        <w:t>)</w:t>
      </w:r>
    </w:p>
    <w:p w14:paraId="22A97CFE" w14:textId="77777777" w:rsidR="00C66D9E" w:rsidRDefault="00C66D9E" w:rsidP="00C10003">
      <w:pPr>
        <w:pStyle w:val="ListParagraph"/>
        <w:rPr>
          <w:rFonts w:cstheme="minorHAnsi"/>
        </w:rPr>
      </w:pPr>
    </w:p>
    <w:p w14:paraId="5B2CE960" w14:textId="77777777" w:rsidR="00C66D9E" w:rsidRDefault="00C66D9E" w:rsidP="00C66D9E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the behavior of the sequence eu is exactly opposite – it usually represents two sounds (i.e., there is a syllable border after e), but there are exceptions in which it is a diphthong and hence represents usually one sound (and, consequently, it cannot be divided into different sylalbles); the exceptions occur in the words which begin with the following strings:</w:t>
      </w:r>
    </w:p>
    <w:p w14:paraId="6501DE31" w14:textId="77777777" w:rsidR="00C66D9E" w:rsidRDefault="00C66D9E" w:rsidP="00C66D9E">
      <w:pPr>
        <w:pStyle w:val="ListParagraph"/>
        <w:rPr>
          <w:rFonts w:cstheme="minorHAnsi"/>
        </w:rPr>
      </w:pPr>
    </w:p>
    <w:p w14:paraId="13B5E13C" w14:textId="77777777" w:rsidR="00C10003" w:rsidRDefault="00C10003" w:rsidP="00C66D9E">
      <w:pPr>
        <w:pStyle w:val="ListParagraph"/>
        <w:rPr>
          <w:rFonts w:cstheme="minorHAnsi"/>
        </w:rPr>
      </w:pPr>
      <w:r w:rsidRPr="00C66D9E">
        <w:rPr>
          <w:rFonts w:cstheme="minorHAnsi"/>
        </w:rPr>
        <w:t>eufemi, eufor, euro, eutan, farmaceut, feud, koloseu, koreu, leuk, linoleu, mauzoleu, muzeu, neutral, neutrál, pneum, pseudo, terapeut, eufon, eunu</w:t>
      </w:r>
      <w:r w:rsidR="00507289" w:rsidRPr="00C66D9E">
        <w:rPr>
          <w:rFonts w:cstheme="minorHAnsi"/>
        </w:rPr>
        <w:t xml:space="preserve">ch, </w:t>
      </w:r>
      <w:r w:rsidRPr="00C66D9E">
        <w:rPr>
          <w:rFonts w:cstheme="minorHAnsi"/>
        </w:rPr>
        <w:t>eunu</w:t>
      </w:r>
      <w:r w:rsidR="00C66D9E" w:rsidRPr="00C66D9E">
        <w:rPr>
          <w:rFonts w:cstheme="minorHAnsi"/>
        </w:rPr>
        <w:t>š</w:t>
      </w:r>
      <w:r w:rsidR="00507289" w:rsidRPr="00C66D9E">
        <w:rPr>
          <w:rFonts w:cstheme="minorHAnsi"/>
        </w:rPr>
        <w:t xml:space="preserve">, </w:t>
      </w:r>
      <w:r w:rsidR="00C66D9E" w:rsidRPr="00C66D9E">
        <w:rPr>
          <w:rFonts w:cstheme="minorHAnsi"/>
        </w:rPr>
        <w:t>zeugm</w:t>
      </w:r>
      <w:r w:rsidRPr="00C66D9E">
        <w:rPr>
          <w:rFonts w:cstheme="minorHAnsi"/>
        </w:rPr>
        <w:t xml:space="preserve">, </w:t>
      </w:r>
      <w:r w:rsidR="0087306E">
        <w:rPr>
          <w:rFonts w:cstheme="minorHAnsi"/>
        </w:rPr>
        <w:t>jubilee</w:t>
      </w:r>
    </w:p>
    <w:p w14:paraId="438E6FB2" w14:textId="77777777" w:rsidR="0087306E" w:rsidRDefault="0087306E" w:rsidP="00C66D9E">
      <w:pPr>
        <w:pStyle w:val="ListParagraph"/>
        <w:rPr>
          <w:rFonts w:cstheme="minorHAnsi"/>
        </w:rPr>
      </w:pPr>
    </w:p>
    <w:p w14:paraId="4A5FE2A5" w14:textId="77777777" w:rsidR="0087306E" w:rsidRDefault="0087306E" w:rsidP="0087306E">
      <w:pPr>
        <w:pStyle w:val="ListParagraph"/>
        <w:rPr>
          <w:rFonts w:cstheme="minorHAnsi"/>
        </w:rPr>
      </w:pPr>
      <w:r>
        <w:rPr>
          <w:rFonts w:cstheme="minorHAnsi"/>
        </w:rPr>
        <w:t>examples</w:t>
      </w:r>
      <w:r w:rsidR="0092672E">
        <w:rPr>
          <w:rFonts w:cstheme="minorHAnsi"/>
        </w:rPr>
        <w:t>:</w:t>
      </w:r>
    </w:p>
    <w:p w14:paraId="5B86ABC2" w14:textId="77777777" w:rsidR="0087306E" w:rsidRDefault="0087306E" w:rsidP="0087306E">
      <w:pPr>
        <w:pStyle w:val="ListParagraph"/>
        <w:rPr>
          <w:rFonts w:cstheme="minorHAnsi"/>
        </w:rPr>
      </w:pPr>
      <w:r>
        <w:rPr>
          <w:rFonts w:cstheme="minorHAnsi"/>
        </w:rPr>
        <w:t>farmaceutický</w:t>
      </w:r>
      <w:r>
        <w:rPr>
          <w:rFonts w:cstheme="minorHAnsi"/>
        </w:rPr>
        <w:tab/>
        <w:t xml:space="preserve">fa-rma-ceu-ti-cký (the word begins with </w:t>
      </w:r>
      <w:r w:rsidRPr="00C66D9E">
        <w:rPr>
          <w:rFonts w:cstheme="minorHAnsi"/>
        </w:rPr>
        <w:t>farmaceut</w:t>
      </w:r>
      <w:r>
        <w:rPr>
          <w:rFonts w:cstheme="minorHAnsi"/>
        </w:rPr>
        <w:t xml:space="preserve">, which appears in the list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above, hence eu is a diphthong in this words)</w:t>
      </w:r>
    </w:p>
    <w:p w14:paraId="587806D2" w14:textId="77777777" w:rsidR="0087306E" w:rsidRDefault="0087306E" w:rsidP="0087306E">
      <w:pPr>
        <w:pStyle w:val="ListParagraph"/>
        <w:rPr>
          <w:rFonts w:cstheme="minorHAnsi"/>
        </w:rPr>
      </w:pPr>
      <w:r>
        <w:rPr>
          <w:rFonts w:cstheme="minorHAnsi"/>
        </w:rPr>
        <w:t>neurčitý</w:t>
      </w:r>
      <w:r>
        <w:rPr>
          <w:rFonts w:cstheme="minorHAnsi"/>
        </w:rPr>
        <w:tab/>
        <w:t>ne-ur-či-tý</w:t>
      </w:r>
    </w:p>
    <w:p w14:paraId="0FAA7BDC" w14:textId="77777777" w:rsidR="0087306E" w:rsidRPr="00C66D9E" w:rsidRDefault="0087306E" w:rsidP="00C66D9E">
      <w:pPr>
        <w:pStyle w:val="ListParagraph"/>
        <w:rPr>
          <w:rFonts w:cstheme="minorHAnsi"/>
        </w:rPr>
      </w:pPr>
    </w:p>
    <w:p w14:paraId="1A5E6B09" w14:textId="77777777" w:rsidR="00F4023B" w:rsidRPr="003D47B8" w:rsidRDefault="00F4023B" w:rsidP="00F4023B">
      <w:pPr>
        <w:pStyle w:val="ListParagraph"/>
        <w:rPr>
          <w:rFonts w:cstheme="minorHAnsi"/>
        </w:rPr>
      </w:pPr>
    </w:p>
    <w:p w14:paraId="333CF004" w14:textId="77777777" w:rsidR="00D8232B" w:rsidRDefault="00D8232B" w:rsidP="00D8232B">
      <w:pPr>
        <w:pStyle w:val="ListParagraph"/>
        <w:rPr>
          <w:rFonts w:cstheme="minorHAnsi"/>
        </w:rPr>
      </w:pPr>
    </w:p>
    <w:sectPr w:rsidR="00D82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9B6828"/>
    <w:multiLevelType w:val="hybridMultilevel"/>
    <w:tmpl w:val="46A497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4E10740"/>
    <w:multiLevelType w:val="hybridMultilevel"/>
    <w:tmpl w:val="0F744F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2D1A0B"/>
    <w:multiLevelType w:val="hybridMultilevel"/>
    <w:tmpl w:val="6C1AAD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E11FD7"/>
    <w:multiLevelType w:val="hybridMultilevel"/>
    <w:tmpl w:val="6C1CD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2A3"/>
    <w:rsid w:val="00040EFE"/>
    <w:rsid w:val="0004646B"/>
    <w:rsid w:val="000C5EA3"/>
    <w:rsid w:val="00112557"/>
    <w:rsid w:val="00132A1D"/>
    <w:rsid w:val="00141A3D"/>
    <w:rsid w:val="00186AC0"/>
    <w:rsid w:val="00197203"/>
    <w:rsid w:val="00224976"/>
    <w:rsid w:val="00250F71"/>
    <w:rsid w:val="002763CE"/>
    <w:rsid w:val="00297151"/>
    <w:rsid w:val="002A0AF3"/>
    <w:rsid w:val="002D506A"/>
    <w:rsid w:val="00331160"/>
    <w:rsid w:val="003629F9"/>
    <w:rsid w:val="0036453E"/>
    <w:rsid w:val="003B1E0C"/>
    <w:rsid w:val="003C5ABF"/>
    <w:rsid w:val="003D47B8"/>
    <w:rsid w:val="003E0075"/>
    <w:rsid w:val="0040136A"/>
    <w:rsid w:val="00401E29"/>
    <w:rsid w:val="00426A32"/>
    <w:rsid w:val="004304A4"/>
    <w:rsid w:val="00446D12"/>
    <w:rsid w:val="00507289"/>
    <w:rsid w:val="0051060B"/>
    <w:rsid w:val="005248D9"/>
    <w:rsid w:val="00562AD9"/>
    <w:rsid w:val="00566CC4"/>
    <w:rsid w:val="0058254C"/>
    <w:rsid w:val="005A0481"/>
    <w:rsid w:val="005B56E2"/>
    <w:rsid w:val="005B7D95"/>
    <w:rsid w:val="005C688A"/>
    <w:rsid w:val="005F2CFD"/>
    <w:rsid w:val="00607804"/>
    <w:rsid w:val="0062710F"/>
    <w:rsid w:val="00645BC5"/>
    <w:rsid w:val="00655AEC"/>
    <w:rsid w:val="006856C7"/>
    <w:rsid w:val="0069080F"/>
    <w:rsid w:val="006C431F"/>
    <w:rsid w:val="00703A43"/>
    <w:rsid w:val="0072154E"/>
    <w:rsid w:val="007374A0"/>
    <w:rsid w:val="007A571B"/>
    <w:rsid w:val="007B12A4"/>
    <w:rsid w:val="007C0F95"/>
    <w:rsid w:val="00806DE2"/>
    <w:rsid w:val="00821C43"/>
    <w:rsid w:val="008327D5"/>
    <w:rsid w:val="008417D2"/>
    <w:rsid w:val="0086240E"/>
    <w:rsid w:val="0087306E"/>
    <w:rsid w:val="00882E44"/>
    <w:rsid w:val="008834A1"/>
    <w:rsid w:val="0088595D"/>
    <w:rsid w:val="00896A49"/>
    <w:rsid w:val="008B2424"/>
    <w:rsid w:val="008E1EDC"/>
    <w:rsid w:val="00905650"/>
    <w:rsid w:val="009176B6"/>
    <w:rsid w:val="0092672E"/>
    <w:rsid w:val="00931F63"/>
    <w:rsid w:val="00944A57"/>
    <w:rsid w:val="009A1C5C"/>
    <w:rsid w:val="009D2D47"/>
    <w:rsid w:val="009E2BA8"/>
    <w:rsid w:val="00A039DE"/>
    <w:rsid w:val="00A13DA4"/>
    <w:rsid w:val="00A17FDC"/>
    <w:rsid w:val="00A53C62"/>
    <w:rsid w:val="00A651FE"/>
    <w:rsid w:val="00A72E31"/>
    <w:rsid w:val="00A85A2B"/>
    <w:rsid w:val="00A941E3"/>
    <w:rsid w:val="00B17FB1"/>
    <w:rsid w:val="00B22DD1"/>
    <w:rsid w:val="00B300E8"/>
    <w:rsid w:val="00B36C7A"/>
    <w:rsid w:val="00B931F0"/>
    <w:rsid w:val="00BE22A3"/>
    <w:rsid w:val="00C02E8D"/>
    <w:rsid w:val="00C10003"/>
    <w:rsid w:val="00C27B10"/>
    <w:rsid w:val="00C51615"/>
    <w:rsid w:val="00C669E6"/>
    <w:rsid w:val="00C66D9E"/>
    <w:rsid w:val="00C76FA3"/>
    <w:rsid w:val="00C7775F"/>
    <w:rsid w:val="00CB6DC6"/>
    <w:rsid w:val="00CE5807"/>
    <w:rsid w:val="00D2478B"/>
    <w:rsid w:val="00D411E5"/>
    <w:rsid w:val="00D50337"/>
    <w:rsid w:val="00D6023E"/>
    <w:rsid w:val="00D777CE"/>
    <w:rsid w:val="00D77DDF"/>
    <w:rsid w:val="00D8232B"/>
    <w:rsid w:val="00D866B0"/>
    <w:rsid w:val="00DB5357"/>
    <w:rsid w:val="00DC12E1"/>
    <w:rsid w:val="00DD6071"/>
    <w:rsid w:val="00DE4F4C"/>
    <w:rsid w:val="00DF0B72"/>
    <w:rsid w:val="00E04986"/>
    <w:rsid w:val="00E11A45"/>
    <w:rsid w:val="00E15CDC"/>
    <w:rsid w:val="00E86C2B"/>
    <w:rsid w:val="00E94242"/>
    <w:rsid w:val="00EA5E74"/>
    <w:rsid w:val="00EA6C12"/>
    <w:rsid w:val="00EC5565"/>
    <w:rsid w:val="00EF5D76"/>
    <w:rsid w:val="00F4023B"/>
    <w:rsid w:val="00F5031D"/>
    <w:rsid w:val="00F950CC"/>
    <w:rsid w:val="00FA5B2F"/>
    <w:rsid w:val="00FA75E1"/>
    <w:rsid w:val="00FD465B"/>
    <w:rsid w:val="00FE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05278C2-7941-4C8D-B891-A4B86AD88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B72"/>
    <w:pPr>
      <w:ind w:left="720"/>
      <w:contextualSpacing/>
    </w:pPr>
  </w:style>
  <w:style w:type="paragraph" w:styleId="Revision">
    <w:name w:val="Revision"/>
    <w:hidden/>
    <w:uiPriority w:val="99"/>
    <w:semiHidden/>
    <w:rsid w:val="00141A3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1A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A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8B0BF-1EAB-45DC-BA0F-267848293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Tamara Savkova</cp:lastModifiedBy>
  <cp:revision>1</cp:revision>
  <dcterms:created xsi:type="dcterms:W3CDTF">2019-09-17T15:15:00Z</dcterms:created>
  <dcterms:modified xsi:type="dcterms:W3CDTF">2020-02-01T11:51:00Z</dcterms:modified>
</cp:coreProperties>
</file>