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4FCFC" w14:textId="77777777" w:rsidR="00E04986" w:rsidRDefault="0062710F">
      <w:bookmarkStart w:id="0" w:name="_GoBack"/>
      <w:bookmarkEnd w:id="0"/>
      <w:r>
        <w:t xml:space="preserve">List of all letters in the </w:t>
      </w:r>
      <w:r w:rsidR="00132A1D">
        <w:t>Upper Sorbian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14:paraId="2FDA3779" w14:textId="77777777" w:rsidR="0062710F" w:rsidRDefault="00E11A45">
      <w:pPr>
        <w:rPr>
          <w:rFonts w:cstheme="minorHAnsi"/>
        </w:rPr>
      </w:pPr>
      <w:r>
        <w:rPr>
          <w:rFonts w:cstheme="minorHAnsi"/>
        </w:rPr>
        <w:t>A a</w:t>
      </w:r>
    </w:p>
    <w:p w14:paraId="618EF466" w14:textId="77777777" w:rsidR="0062710F" w:rsidRDefault="00E11A45">
      <w:pPr>
        <w:rPr>
          <w:rFonts w:cstheme="minorHAnsi"/>
        </w:rPr>
      </w:pPr>
      <w:r>
        <w:rPr>
          <w:rFonts w:cstheme="minorHAnsi"/>
        </w:rPr>
        <w:t>B b</w:t>
      </w:r>
    </w:p>
    <w:p w14:paraId="4442C5EB" w14:textId="77777777" w:rsidR="002D506A" w:rsidRDefault="002D506A" w:rsidP="002D506A">
      <w:pPr>
        <w:rPr>
          <w:rFonts w:cstheme="minorHAnsi"/>
        </w:rPr>
      </w:pPr>
      <w:r>
        <w:rPr>
          <w:rFonts w:cstheme="minorHAnsi"/>
        </w:rPr>
        <w:t>C c</w:t>
      </w:r>
    </w:p>
    <w:p w14:paraId="50AFB28B" w14:textId="77777777" w:rsidR="00132A1D" w:rsidRDefault="00132A1D" w:rsidP="002D506A">
      <w:pPr>
        <w:rPr>
          <w:rFonts w:cstheme="minorHAnsi"/>
        </w:rPr>
      </w:pPr>
      <w:r>
        <w:rPr>
          <w:rFonts w:cstheme="minorHAnsi"/>
        </w:rPr>
        <w:t>Č č</w:t>
      </w:r>
    </w:p>
    <w:p w14:paraId="7F616718" w14:textId="77777777" w:rsidR="0086240E" w:rsidRDefault="0086240E" w:rsidP="00DB5357">
      <w:pPr>
        <w:rPr>
          <w:rFonts w:cstheme="minorHAnsi"/>
        </w:rPr>
      </w:pPr>
      <w:r>
        <w:rPr>
          <w:rFonts w:cstheme="minorHAnsi"/>
        </w:rPr>
        <w:t>Ć ć</w:t>
      </w:r>
    </w:p>
    <w:p w14:paraId="56BCF370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D d</w:t>
      </w:r>
    </w:p>
    <w:p w14:paraId="29D3E2EF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E e</w:t>
      </w:r>
    </w:p>
    <w:p w14:paraId="40B5BD19" w14:textId="77777777" w:rsidR="005A0481" w:rsidRDefault="00132A1D" w:rsidP="00DB5357">
      <w:pPr>
        <w:rPr>
          <w:rFonts w:cstheme="minorHAnsi"/>
        </w:rPr>
      </w:pPr>
      <w:r>
        <w:rPr>
          <w:rFonts w:cstheme="minorHAnsi"/>
        </w:rPr>
        <w:t>Ě ě</w:t>
      </w:r>
    </w:p>
    <w:p w14:paraId="17242C7F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F f</w:t>
      </w:r>
    </w:p>
    <w:p w14:paraId="61CBB164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G g</w:t>
      </w:r>
    </w:p>
    <w:p w14:paraId="5E613E71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H h</w:t>
      </w:r>
    </w:p>
    <w:p w14:paraId="53A54B38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I i</w:t>
      </w:r>
    </w:p>
    <w:p w14:paraId="074378D7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J j</w:t>
      </w:r>
    </w:p>
    <w:p w14:paraId="427F8D3F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K k</w:t>
      </w:r>
    </w:p>
    <w:p w14:paraId="325A8C1E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L l</w:t>
      </w:r>
    </w:p>
    <w:p w14:paraId="56BE39C2" w14:textId="77777777" w:rsidR="008834A1" w:rsidRDefault="008834A1" w:rsidP="00DB5357">
      <w:pPr>
        <w:rPr>
          <w:rFonts w:cstheme="minorHAnsi"/>
        </w:rPr>
      </w:pPr>
      <w:r>
        <w:rPr>
          <w:rFonts w:cstheme="minorHAnsi"/>
        </w:rPr>
        <w:t>Ł ł</w:t>
      </w:r>
    </w:p>
    <w:p w14:paraId="5ABA9FAA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M m</w:t>
      </w:r>
    </w:p>
    <w:p w14:paraId="448C34F1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N n</w:t>
      </w:r>
    </w:p>
    <w:p w14:paraId="51D7E8E0" w14:textId="77777777" w:rsidR="008834A1" w:rsidRDefault="008834A1" w:rsidP="00DB5357">
      <w:pPr>
        <w:rPr>
          <w:rFonts w:cstheme="minorHAnsi"/>
        </w:rPr>
      </w:pPr>
      <w:r>
        <w:rPr>
          <w:rFonts w:cstheme="minorHAnsi"/>
        </w:rPr>
        <w:t>Ń ń</w:t>
      </w:r>
    </w:p>
    <w:p w14:paraId="630DC5B8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O o</w:t>
      </w:r>
    </w:p>
    <w:p w14:paraId="226716B6" w14:textId="77777777" w:rsidR="008834A1" w:rsidRDefault="008834A1" w:rsidP="00DB5357">
      <w:pPr>
        <w:rPr>
          <w:rFonts w:cstheme="minorHAnsi"/>
        </w:rPr>
      </w:pPr>
      <w:r>
        <w:rPr>
          <w:rFonts w:cstheme="minorHAnsi"/>
        </w:rPr>
        <w:t>Ó ó</w:t>
      </w:r>
    </w:p>
    <w:p w14:paraId="67DF090D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P p</w:t>
      </w:r>
    </w:p>
    <w:p w14:paraId="726B15C1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R r</w:t>
      </w:r>
    </w:p>
    <w:p w14:paraId="112E8BBF" w14:textId="77777777" w:rsidR="00132A1D" w:rsidRDefault="00132A1D" w:rsidP="00DB5357">
      <w:pPr>
        <w:rPr>
          <w:rFonts w:cstheme="minorHAnsi"/>
        </w:rPr>
      </w:pPr>
      <w:r>
        <w:rPr>
          <w:rFonts w:cstheme="minorHAnsi"/>
        </w:rPr>
        <w:t>Ř ř</w:t>
      </w:r>
    </w:p>
    <w:p w14:paraId="41B3D0F7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S s</w:t>
      </w:r>
    </w:p>
    <w:p w14:paraId="2A645E83" w14:textId="77777777" w:rsidR="00DB5357" w:rsidRDefault="00132A1D" w:rsidP="00DB5357">
      <w:pPr>
        <w:rPr>
          <w:rFonts w:cstheme="minorHAnsi"/>
        </w:rPr>
      </w:pPr>
      <w:r>
        <w:rPr>
          <w:rFonts w:cstheme="minorHAnsi"/>
        </w:rPr>
        <w:t>Š š</w:t>
      </w:r>
    </w:p>
    <w:p w14:paraId="678A85B4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T t</w:t>
      </w:r>
    </w:p>
    <w:p w14:paraId="48383A7C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U u</w:t>
      </w:r>
    </w:p>
    <w:p w14:paraId="302876B2" w14:textId="77777777" w:rsidR="008834A1" w:rsidRDefault="008834A1" w:rsidP="00DB5357">
      <w:pPr>
        <w:rPr>
          <w:rFonts w:cstheme="minorHAnsi"/>
        </w:rPr>
      </w:pPr>
      <w:r>
        <w:rPr>
          <w:rFonts w:cstheme="minorHAnsi"/>
        </w:rPr>
        <w:t>W w</w:t>
      </w:r>
    </w:p>
    <w:p w14:paraId="1B5E67BA" w14:textId="77777777" w:rsidR="00DB5357" w:rsidRDefault="008834A1" w:rsidP="00DB5357">
      <w:pPr>
        <w:rPr>
          <w:rFonts w:cstheme="minorHAnsi"/>
        </w:rPr>
      </w:pPr>
      <w:r>
        <w:rPr>
          <w:rFonts w:cstheme="minorHAnsi"/>
        </w:rPr>
        <w:t>Y y</w:t>
      </w:r>
      <w:r w:rsidR="00DB5357" w:rsidRPr="00DB5357">
        <w:rPr>
          <w:rFonts w:cstheme="minorHAnsi"/>
        </w:rPr>
        <w:t xml:space="preserve"> </w:t>
      </w:r>
    </w:p>
    <w:p w14:paraId="0FBE14FA" w14:textId="77777777" w:rsidR="002D506A" w:rsidRDefault="00DB5357">
      <w:pPr>
        <w:rPr>
          <w:rFonts w:cstheme="minorHAnsi"/>
        </w:rPr>
      </w:pPr>
      <w:r>
        <w:rPr>
          <w:rFonts w:cstheme="minorHAnsi"/>
        </w:rPr>
        <w:t>Z z</w:t>
      </w:r>
    </w:p>
    <w:p w14:paraId="0A377C76" w14:textId="77777777" w:rsidR="008834A1" w:rsidRDefault="00B36C7A">
      <w:pPr>
        <w:rPr>
          <w:rFonts w:cstheme="minorHAnsi"/>
        </w:rPr>
      </w:pPr>
      <w:r>
        <w:rPr>
          <w:rFonts w:cstheme="minorHAnsi"/>
        </w:rPr>
        <w:t>Ž ž</w:t>
      </w:r>
    </w:p>
    <w:p w14:paraId="0DAE72D8" w14:textId="77777777" w:rsidR="00D8232B" w:rsidRDefault="00D8232B">
      <w:pPr>
        <w:rPr>
          <w:rFonts w:cstheme="minorHAnsi"/>
        </w:rPr>
      </w:pPr>
      <w:r>
        <w:rPr>
          <w:rFonts w:cstheme="minorHAnsi"/>
        </w:rPr>
        <w:t>Ź ź</w:t>
      </w:r>
    </w:p>
    <w:p w14:paraId="78786FE1" w14:textId="77777777"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14:paraId="3F68F968" w14:textId="77777777" w:rsidR="00EC5565" w:rsidRDefault="00EC5565">
      <w:pPr>
        <w:rPr>
          <w:rFonts w:cstheme="minorHAnsi"/>
        </w:rPr>
      </w:pPr>
    </w:p>
    <w:p w14:paraId="3934EF8F" w14:textId="77777777" w:rsidR="00FA75E1" w:rsidRDefault="00FA75E1">
      <w:pPr>
        <w:rPr>
          <w:rFonts w:cstheme="minorHAnsi"/>
        </w:rPr>
      </w:pPr>
    </w:p>
    <w:p w14:paraId="3ED7268D" w14:textId="77777777"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14:paraId="5EEED4C0" w14:textId="77777777" w:rsidR="0036453E" w:rsidRDefault="00D77DDF" w:rsidP="00562AD9">
      <w:pPr>
        <w:rPr>
          <w:rFonts w:cstheme="minorHAnsi"/>
        </w:rPr>
      </w:pPr>
      <w:r>
        <w:rPr>
          <w:rFonts w:cstheme="minorHAnsi"/>
        </w:rPr>
        <w:t>a e</w:t>
      </w:r>
      <w:r w:rsidR="005A0481" w:rsidRPr="005A0481">
        <w:rPr>
          <w:rFonts w:cstheme="minorHAnsi"/>
        </w:rPr>
        <w:t xml:space="preserve"> </w:t>
      </w:r>
      <w:r w:rsidR="00C7775F">
        <w:rPr>
          <w:rFonts w:cstheme="minorHAnsi"/>
        </w:rPr>
        <w:t>ě</w:t>
      </w:r>
      <w:r>
        <w:rPr>
          <w:rFonts w:cstheme="minorHAnsi"/>
        </w:rPr>
        <w:t xml:space="preserve"> i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5A0481">
        <w:rPr>
          <w:rFonts w:cstheme="minorHAnsi"/>
        </w:rPr>
        <w:t xml:space="preserve"> y</w:t>
      </w:r>
    </w:p>
    <w:p w14:paraId="0B64A850" w14:textId="77777777" w:rsidR="00C7775F" w:rsidRDefault="00C7775F" w:rsidP="00562AD9">
      <w:pPr>
        <w:rPr>
          <w:rFonts w:cstheme="minorHAnsi"/>
        </w:rPr>
      </w:pPr>
    </w:p>
    <w:p w14:paraId="2F99C162" w14:textId="7738F904"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of </w:t>
      </w:r>
      <w:del w:id="1" w:author="Tamara Savkova" w:date="2020-01-12T18:30:00Z">
        <w:r>
          <w:rPr>
            <w:rFonts w:cstheme="minorHAnsi"/>
          </w:rPr>
          <w:delText>sonorants</w:delText>
        </w:r>
      </w:del>
      <w:ins w:id="2" w:author="Tamara Savkova" w:date="2020-01-12T18:30:00Z">
        <w:r w:rsidR="00064A40">
          <w:rPr>
            <w:rFonts w:cstheme="minorHAnsi"/>
          </w:rPr>
          <w:t>glide</w:t>
        </w:r>
        <w:r>
          <w:rPr>
            <w:rFonts w:cstheme="minorHAnsi"/>
          </w:rPr>
          <w:t>s</w:t>
        </w:r>
      </w:ins>
      <w:r>
        <w:rPr>
          <w:rFonts w:cstheme="minorHAnsi"/>
        </w:rPr>
        <w:t xml:space="preserve"> (only lowercase):</w:t>
      </w:r>
    </w:p>
    <w:p w14:paraId="389C888C" w14:textId="5FB604FD" w:rsidR="006C431F" w:rsidRDefault="00D77DDF" w:rsidP="005B7D95">
      <w:pPr>
        <w:rPr>
          <w:ins w:id="3" w:author="Tamara Savkova" w:date="2020-01-12T18:30:00Z"/>
          <w:rFonts w:cstheme="minorHAnsi"/>
        </w:rPr>
      </w:pPr>
      <w:r>
        <w:rPr>
          <w:rFonts w:cstheme="minorHAnsi"/>
        </w:rPr>
        <w:t xml:space="preserve">j </w:t>
      </w:r>
      <w:del w:id="4" w:author="Tamara Savkova" w:date="2020-01-12T18:30:00Z">
        <w:r>
          <w:rPr>
            <w:rFonts w:cstheme="minorHAnsi"/>
          </w:rPr>
          <w:delText xml:space="preserve">l </w:delText>
        </w:r>
      </w:del>
      <w:r w:rsidR="005248D9">
        <w:rPr>
          <w:rFonts w:cstheme="minorHAnsi"/>
        </w:rPr>
        <w:t xml:space="preserve">ł </w:t>
      </w:r>
      <w:ins w:id="5" w:author="Tamara Savkova" w:date="2020-01-12T18:30:00Z">
        <w:r w:rsidR="00A651FE">
          <w:rPr>
            <w:rFonts w:cstheme="minorHAnsi"/>
          </w:rPr>
          <w:t>w</w:t>
        </w:r>
      </w:ins>
    </w:p>
    <w:p w14:paraId="682F2252" w14:textId="77777777" w:rsidR="00064A40" w:rsidRDefault="00064A40" w:rsidP="005B7D95">
      <w:pPr>
        <w:rPr>
          <w:ins w:id="6" w:author="Tamara Savkova" w:date="2020-01-12T18:30:00Z"/>
          <w:rFonts w:cstheme="minorHAnsi"/>
        </w:rPr>
      </w:pPr>
    </w:p>
    <w:p w14:paraId="73449E38" w14:textId="77777777" w:rsidR="00064A40" w:rsidRDefault="00064A40" w:rsidP="00064A40">
      <w:pPr>
        <w:rPr>
          <w:ins w:id="7" w:author="Tamara Savkova" w:date="2020-01-12T18:30:00Z"/>
          <w:rFonts w:cstheme="minorHAnsi"/>
        </w:rPr>
      </w:pPr>
      <w:ins w:id="8" w:author="Tamara Savkova" w:date="2020-01-12T18:30:00Z">
        <w:r>
          <w:rPr>
            <w:rFonts w:cstheme="minorHAnsi"/>
          </w:rPr>
          <w:t>List of liquids (only lowercase):</w:t>
        </w:r>
      </w:ins>
    </w:p>
    <w:p w14:paraId="2A76C2E8" w14:textId="77777777" w:rsidR="00064A40" w:rsidRDefault="00064A40" w:rsidP="00064A40">
      <w:pPr>
        <w:rPr>
          <w:ins w:id="9" w:author="Tamara Savkova" w:date="2020-01-12T18:30:00Z"/>
          <w:rFonts w:cstheme="minorHAnsi"/>
        </w:rPr>
      </w:pPr>
      <w:ins w:id="10" w:author="Tamara Savkova" w:date="2020-01-12T18:30:00Z">
        <w:r>
          <w:rPr>
            <w:rFonts w:cstheme="minorHAnsi"/>
          </w:rPr>
          <w:t>l r</w:t>
        </w:r>
      </w:ins>
    </w:p>
    <w:p w14:paraId="291FFBCD" w14:textId="77777777" w:rsidR="00064A40" w:rsidRDefault="00064A40" w:rsidP="00064A40">
      <w:pPr>
        <w:rPr>
          <w:ins w:id="11" w:author="Tamara Savkova" w:date="2020-01-12T18:30:00Z"/>
          <w:rFonts w:cstheme="minorHAnsi"/>
        </w:rPr>
      </w:pPr>
    </w:p>
    <w:p w14:paraId="4B0B9FD2" w14:textId="77777777" w:rsidR="00064A40" w:rsidRDefault="00064A40" w:rsidP="00064A40">
      <w:pPr>
        <w:rPr>
          <w:ins w:id="12" w:author="Tamara Savkova" w:date="2020-01-12T18:30:00Z"/>
          <w:rFonts w:cstheme="minorHAnsi"/>
        </w:rPr>
      </w:pPr>
      <w:ins w:id="13" w:author="Tamara Savkova" w:date="2020-01-12T18:30:00Z">
        <w:r>
          <w:rPr>
            <w:rFonts w:cstheme="minorHAnsi"/>
          </w:rPr>
          <w:t>List of nasals (only lowercase):</w:t>
        </w:r>
      </w:ins>
    </w:p>
    <w:p w14:paraId="17FF058C" w14:textId="64EA4589" w:rsidR="00064A40" w:rsidRDefault="00064A40" w:rsidP="00064A40">
      <w:pPr>
        <w:rPr>
          <w:rFonts w:cstheme="minorHAnsi"/>
        </w:rPr>
      </w:pPr>
      <w:r>
        <w:rPr>
          <w:rFonts w:cstheme="minorHAnsi"/>
        </w:rPr>
        <w:t>m n ń</w:t>
      </w:r>
      <w:del w:id="14" w:author="Tamara Savkova" w:date="2020-01-12T18:30:00Z">
        <w:r w:rsidR="005248D9">
          <w:rPr>
            <w:rFonts w:cstheme="minorHAnsi"/>
          </w:rPr>
          <w:delText xml:space="preserve"> r</w:delText>
        </w:r>
        <w:r w:rsidR="00A651FE">
          <w:rPr>
            <w:rFonts w:cstheme="minorHAnsi"/>
          </w:rPr>
          <w:delText xml:space="preserve"> w</w:delText>
        </w:r>
      </w:del>
    </w:p>
    <w:p w14:paraId="2D847F90" w14:textId="77777777" w:rsidR="00CB6DC6" w:rsidRDefault="00CB6DC6" w:rsidP="006C431F">
      <w:pPr>
        <w:rPr>
          <w:rFonts w:cstheme="minorHAnsi"/>
        </w:rPr>
      </w:pPr>
    </w:p>
    <w:p w14:paraId="4F1E7787" w14:textId="0A7A7AA1" w:rsidR="006C431F" w:rsidRDefault="006C431F" w:rsidP="006C431F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del w:id="15" w:author="Tamara Savkova" w:date="2020-01-12T18:30:00Z">
        <w:r>
          <w:rPr>
            <w:rFonts w:cstheme="minorHAnsi"/>
          </w:rPr>
          <w:delText>those which are not sonorants</w:delText>
        </w:r>
      </w:del>
      <w:ins w:id="16" w:author="Tamara Savkova" w:date="2020-01-12T18:30:00Z">
        <w:r w:rsidR="009F0015">
          <w:rPr>
            <w:rFonts w:cstheme="minorHAnsi"/>
          </w:rPr>
          <w:t>obstruent</w:t>
        </w:r>
        <w:r>
          <w:rPr>
            <w:rFonts w:cstheme="minorHAnsi"/>
          </w:rPr>
          <w:t>s</w:t>
        </w:r>
      </w:ins>
      <w:r>
        <w:rPr>
          <w:rFonts w:cstheme="minorHAnsi"/>
        </w:rPr>
        <w:t>; only lowercase):</w:t>
      </w:r>
    </w:p>
    <w:p w14:paraId="5EDC4311" w14:textId="77777777"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B2424">
        <w:rPr>
          <w:rFonts w:cstheme="minorHAnsi"/>
        </w:rPr>
        <w:t>č</w:t>
      </w:r>
      <w:r w:rsidR="008B2424">
        <w:t xml:space="preserve">, </w:t>
      </w:r>
      <w:r w:rsidR="0088595D">
        <w:rPr>
          <w:rFonts w:cstheme="minorHAnsi"/>
        </w:rPr>
        <w:t>ć</w:t>
      </w:r>
      <w:r w:rsidRPr="00944A57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A60EAE">
        <w:rPr>
          <w:bCs/>
        </w:rPr>
        <w:t xml:space="preserve">, </w:t>
      </w:r>
      <w:r w:rsidR="00711915" w:rsidRPr="00A60EAE">
        <w:rPr>
          <w:bCs/>
        </w:rPr>
        <w:t>ř,</w:t>
      </w:r>
      <w:r w:rsidR="00711915" w:rsidRPr="00944A57">
        <w:rPr>
          <w:bCs/>
        </w:rPr>
        <w:t xml:space="preserve"> </w:t>
      </w:r>
      <w:r w:rsidRPr="00944A57">
        <w:rPr>
          <w:bCs/>
        </w:rPr>
        <w:t>s</w:t>
      </w:r>
      <w:r w:rsidRPr="00944A57">
        <w:t xml:space="preserve">, </w:t>
      </w:r>
      <w:r w:rsidR="00B36C7A">
        <w:rPr>
          <w:rFonts w:cstheme="minorHAnsi"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Pr="00944A57">
        <w:rPr>
          <w:bCs/>
        </w:rPr>
        <w:t>z</w:t>
      </w:r>
      <w:r w:rsidRPr="00944A57">
        <w:t xml:space="preserve">, </w:t>
      </w:r>
      <w:r w:rsidR="00B36C7A">
        <w:rPr>
          <w:rFonts w:cstheme="minorHAnsi"/>
        </w:rPr>
        <w:t>ž</w:t>
      </w:r>
      <w:r w:rsidR="00D8232B">
        <w:rPr>
          <w:rFonts w:cstheme="minorHAnsi"/>
        </w:rPr>
        <w:t>, ź</w:t>
      </w:r>
    </w:p>
    <w:p w14:paraId="4305D8E3" w14:textId="77777777"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14:paraId="525E6404" w14:textId="77777777" w:rsidR="00F5031D" w:rsidRDefault="00F5031D" w:rsidP="005B7D95">
      <w:pPr>
        <w:rPr>
          <w:rFonts w:cstheme="minorHAnsi"/>
        </w:rPr>
      </w:pPr>
    </w:p>
    <w:p w14:paraId="0A2FC858" w14:textId="77777777" w:rsidR="00F950CC" w:rsidRDefault="00F950CC" w:rsidP="00F950CC">
      <w:pPr>
        <w:rPr>
          <w:rFonts w:cstheme="minorHAnsi"/>
        </w:rPr>
      </w:pPr>
      <w:r>
        <w:rPr>
          <w:rFonts w:cstheme="minorHAnsi"/>
        </w:rPr>
        <w:t>If l occurs at the end of a word after a consonant or after a group of consonants, is becomes syllabic and plays the role of a vowel.</w:t>
      </w:r>
    </w:p>
    <w:p w14:paraId="6625981B" w14:textId="77777777" w:rsidR="00F950CC" w:rsidRDefault="00F950CC" w:rsidP="00F950CC">
      <w:pPr>
        <w:rPr>
          <w:rFonts w:cstheme="minorHAnsi"/>
        </w:rPr>
      </w:pPr>
      <w:r>
        <w:rPr>
          <w:rFonts w:cstheme="minorHAnsi"/>
        </w:rPr>
        <w:t xml:space="preserve">Example: </w:t>
      </w:r>
      <w:r>
        <w:rPr>
          <w:bCs/>
        </w:rPr>
        <w:t>wrobl</w:t>
      </w:r>
      <w:r>
        <w:rPr>
          <w:rFonts w:cstheme="minorHAnsi"/>
        </w:rPr>
        <w:t xml:space="preserve"> (= sparrow) is a 2-syllabic word, with syllabification wro-bl (syllable length 3 and 2)</w:t>
      </w:r>
    </w:p>
    <w:p w14:paraId="4B49303B" w14:textId="77777777" w:rsidR="00F950CC" w:rsidRDefault="00F950CC" w:rsidP="005B7D95">
      <w:pPr>
        <w:pBdr>
          <w:bottom w:val="single" w:sz="6" w:space="1" w:color="auto"/>
        </w:pBdr>
        <w:rPr>
          <w:rFonts w:cstheme="minorHAnsi"/>
        </w:rPr>
      </w:pPr>
    </w:p>
    <w:p w14:paraId="51CC1AE7" w14:textId="77777777" w:rsidR="00F950CC" w:rsidRDefault="00F950CC" w:rsidP="005B7D95">
      <w:pPr>
        <w:rPr>
          <w:rFonts w:cstheme="minorHAnsi"/>
        </w:rPr>
      </w:pPr>
    </w:p>
    <w:p w14:paraId="1E30F719" w14:textId="77777777"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 xml:space="preserve">are </w:t>
      </w:r>
      <w:r w:rsidR="00F5031D">
        <w:rPr>
          <w:rFonts w:cstheme="minorHAnsi"/>
        </w:rPr>
        <w:t>3</w:t>
      </w:r>
      <w:r>
        <w:rPr>
          <w:rFonts w:cstheme="minorHAnsi"/>
        </w:rPr>
        <w:t xml:space="preserve"> zero-syllable words in </w:t>
      </w:r>
      <w:r w:rsidR="00F5031D">
        <w:rPr>
          <w:rFonts w:cstheme="minorHAnsi"/>
        </w:rPr>
        <w:t>Upper Sorbian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F5031D">
        <w:rPr>
          <w:rFonts w:cstheme="minorHAnsi"/>
        </w:rPr>
        <w:t xml:space="preserve">k, </w:t>
      </w:r>
      <w:r w:rsidR="00A039DE">
        <w:rPr>
          <w:rFonts w:cstheme="minorHAnsi"/>
        </w:rPr>
        <w:t>w</w:t>
      </w:r>
      <w:r w:rsidR="003E0075">
        <w:rPr>
          <w:rFonts w:cstheme="minorHAnsi"/>
        </w:rPr>
        <w:t>, z</w:t>
      </w:r>
      <w:r w:rsidR="00197203">
        <w:rPr>
          <w:rFonts w:cstheme="minorHAnsi"/>
        </w:rPr>
        <w:t>.</w:t>
      </w:r>
    </w:p>
    <w:p w14:paraId="57843221" w14:textId="77777777"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5031D">
        <w:rPr>
          <w:rFonts w:cstheme="minorHAnsi"/>
        </w:rPr>
        <w:t>all of them are</w:t>
      </w:r>
      <w:r w:rsidR="003E0075">
        <w:rPr>
          <w:rFonts w:cstheme="minorHAnsi"/>
        </w:rPr>
        <w:t xml:space="preserve"> are prepositions)</w:t>
      </w:r>
      <w:r>
        <w:rPr>
          <w:rFonts w:cstheme="minorHAnsi"/>
        </w:rPr>
        <w:t>.</w:t>
      </w:r>
    </w:p>
    <w:p w14:paraId="0583F0BC" w14:textId="77777777"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14:paraId="31B7207C" w14:textId="77777777" w:rsidR="00F5031D" w:rsidRDefault="00F5031D" w:rsidP="00F5031D">
      <w:pPr>
        <w:rPr>
          <w:rFonts w:cstheme="minorHAnsi"/>
        </w:rPr>
      </w:pPr>
    </w:p>
    <w:p w14:paraId="5965F3C3" w14:textId="77777777"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14:paraId="37455AF4" w14:textId="77777777" w:rsidR="008E1EDC" w:rsidRDefault="00D8232B" w:rsidP="008E1ED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</w:t>
      </w:r>
      <w:r w:rsidR="008E1EDC" w:rsidRPr="008E1EDC">
        <w:rPr>
          <w:rFonts w:cstheme="minorHAnsi"/>
        </w:rPr>
        <w:t xml:space="preserve"> represents </w:t>
      </w:r>
      <w:r>
        <w:rPr>
          <w:rFonts w:cstheme="minorHAnsi"/>
        </w:rPr>
        <w:t>a</w:t>
      </w:r>
      <w:r w:rsidR="008E1EDC" w:rsidRPr="008E1EDC">
        <w:rPr>
          <w:rFonts w:cstheme="minorHAnsi"/>
        </w:rPr>
        <w:t xml:space="preserve"> phoneme </w:t>
      </w:r>
      <w:r w:rsidR="003D47B8">
        <w:rPr>
          <w:rFonts w:cstheme="minorHAnsi"/>
        </w:rPr>
        <w:t xml:space="preserve">(and hence represents a sound, contributing thus to a syllable length) </w:t>
      </w:r>
      <w:r>
        <w:rPr>
          <w:rFonts w:cstheme="minorHAnsi"/>
        </w:rPr>
        <w:t>only at the beginning of a word if it precedes a vowel, or between two vowels “in the middle” of a word, in all other positions</w:t>
      </w:r>
      <w:r w:rsidR="003D47B8">
        <w:rPr>
          <w:rFonts w:cstheme="minorHAnsi"/>
        </w:rPr>
        <w:t xml:space="preserve"> it is silent</w:t>
      </w:r>
      <w:r w:rsidR="00297151">
        <w:rPr>
          <w:rFonts w:cstheme="minorHAnsi"/>
        </w:rPr>
        <w:t>,</w:t>
      </w:r>
      <w:r w:rsidR="003D47B8">
        <w:rPr>
          <w:rFonts w:cstheme="minorHAnsi"/>
        </w:rPr>
        <w:t xml:space="preserve"> and</w:t>
      </w:r>
      <w:r>
        <w:rPr>
          <w:rFonts w:cstheme="minorHAnsi"/>
        </w:rPr>
        <w:t xml:space="preserve"> it does not contribute to the syllable length</w:t>
      </w:r>
    </w:p>
    <w:p w14:paraId="7ABF17AE" w14:textId="77777777" w:rsidR="00D8232B" w:rsidRDefault="00D8232B" w:rsidP="00D8232B">
      <w:pPr>
        <w:pStyle w:val="ListParagraph"/>
        <w:rPr>
          <w:rFonts w:cstheme="minorHAnsi"/>
        </w:rPr>
      </w:pPr>
      <w:r>
        <w:rPr>
          <w:rFonts w:cstheme="minorHAnsi"/>
        </w:rPr>
        <w:t xml:space="preserve">Examples: </w:t>
      </w:r>
      <w:r>
        <w:rPr>
          <w:rFonts w:cstheme="minorHAnsi"/>
        </w:rPr>
        <w:tab/>
        <w:t>hasa (=street) is syllabified as ha-sa, both syllables have length 2</w:t>
      </w:r>
    </w:p>
    <w:p w14:paraId="0FFC74A3" w14:textId="77777777" w:rsidR="00331160" w:rsidRDefault="00D8232B" w:rsidP="00D8232B">
      <w:pPr>
        <w:pStyle w:val="ListParagrap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331160">
        <w:rPr>
          <w:rFonts w:cstheme="minorHAnsi"/>
        </w:rPr>
        <w:t>h</w:t>
      </w:r>
      <w:r>
        <w:rPr>
          <w:rFonts w:cstheme="minorHAnsi"/>
        </w:rPr>
        <w:t>łós (=voice)</w:t>
      </w:r>
      <w:r w:rsidR="00331160">
        <w:rPr>
          <w:rFonts w:cstheme="minorHAnsi"/>
        </w:rPr>
        <w:t xml:space="preserve"> is a 1-syllabic word, the length of the syllable is 3 (h precedes a</w:t>
      </w:r>
    </w:p>
    <w:p w14:paraId="63133F98" w14:textId="77777777" w:rsidR="00D8232B" w:rsidRDefault="00331160" w:rsidP="00331160">
      <w:pPr>
        <w:pStyle w:val="ListParagraph"/>
        <w:ind w:left="2160" w:firstLine="720"/>
        <w:rPr>
          <w:rFonts w:cstheme="minorHAnsi"/>
        </w:rPr>
      </w:pPr>
      <w:r>
        <w:rPr>
          <w:rFonts w:cstheme="minorHAnsi"/>
        </w:rPr>
        <w:t xml:space="preserve"> consonant, so it is silent)</w:t>
      </w:r>
    </w:p>
    <w:p w14:paraId="747B94C4" w14:textId="77777777" w:rsidR="00331160" w:rsidRDefault="00331160" w:rsidP="0033116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sahać (= to reach) is syllabified as sa-hać, with syllable lengths 2 and 3</w:t>
      </w:r>
    </w:p>
    <w:p w14:paraId="44070848" w14:textId="77777777" w:rsidR="00331160" w:rsidRDefault="00331160" w:rsidP="0033116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  <w:t>sněh (= snow) is a 1-syllabic word, the length of the syllable is 3 (h is silent)</w:t>
      </w:r>
    </w:p>
    <w:p w14:paraId="5CD58D58" w14:textId="77777777" w:rsidR="00331160" w:rsidRDefault="00331160" w:rsidP="0033116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</w:p>
    <w:p w14:paraId="079C44FC" w14:textId="77777777" w:rsidR="00331160" w:rsidRDefault="00331160" w:rsidP="0033116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  <w:t>ćahnyć is syllabified as</w:t>
      </w:r>
      <w:r w:rsidRPr="00331160">
        <w:rPr>
          <w:rFonts w:cstheme="minorHAnsi"/>
        </w:rPr>
        <w:t xml:space="preserve"> </w:t>
      </w:r>
      <w:r>
        <w:rPr>
          <w:rFonts w:cstheme="minorHAnsi"/>
        </w:rPr>
        <w:t>ćah-nyć, with lengths of syllables 2 and 3</w:t>
      </w:r>
    </w:p>
    <w:p w14:paraId="110F2D20" w14:textId="77777777" w:rsidR="00331160" w:rsidRDefault="00331160" w:rsidP="00331160">
      <w:pPr>
        <w:rPr>
          <w:rFonts w:cstheme="minorHAnsi"/>
        </w:rPr>
      </w:pPr>
    </w:p>
    <w:p w14:paraId="0E42D33C" w14:textId="5D5D6BD8" w:rsidR="00331160" w:rsidRDefault="00331160" w:rsidP="00331160">
      <w:pPr>
        <w:pStyle w:val="ListParagraph"/>
        <w:numPr>
          <w:ilvl w:val="0"/>
          <w:numId w:val="2"/>
        </w:numPr>
        <w:rPr>
          <w:rFonts w:cstheme="minorHAnsi"/>
        </w:rPr>
      </w:pPr>
      <w:r w:rsidRPr="003D47B8">
        <w:rPr>
          <w:rFonts w:cstheme="minorHAnsi"/>
        </w:rPr>
        <w:t>the sequence</w:t>
      </w:r>
      <w:r w:rsidR="003D47B8" w:rsidRPr="003D47B8">
        <w:rPr>
          <w:rFonts w:cstheme="minorHAnsi"/>
        </w:rPr>
        <w:t>s</w:t>
      </w:r>
      <w:r w:rsidRPr="003D47B8">
        <w:rPr>
          <w:rFonts w:cstheme="minorHAnsi"/>
        </w:rPr>
        <w:t xml:space="preserve"> </w:t>
      </w:r>
      <w:r w:rsidR="004A67FE" w:rsidRPr="003D47B8">
        <w:rPr>
          <w:rFonts w:cstheme="minorHAnsi"/>
        </w:rPr>
        <w:t>łh</w:t>
      </w:r>
      <w:del w:id="17" w:author="Tamara Savkova" w:date="2020-01-12T18:30:00Z">
        <w:r w:rsidR="003367C4">
          <w:rPr>
            <w:rFonts w:cstheme="minorHAnsi"/>
          </w:rPr>
          <w:delText xml:space="preserve"> (non-sonorant consonant)</w:delText>
        </w:r>
        <w:r w:rsidR="003D47B8" w:rsidRPr="003D47B8">
          <w:rPr>
            <w:rFonts w:cstheme="minorHAnsi"/>
          </w:rPr>
          <w:delText>,</w:delText>
        </w:r>
      </w:del>
      <w:ins w:id="18" w:author="Tamara Savkova" w:date="2020-01-12T18:30:00Z">
        <w:r w:rsidR="003D47B8" w:rsidRPr="003D47B8">
          <w:rPr>
            <w:rFonts w:cstheme="minorHAnsi"/>
          </w:rPr>
          <w:t>,</w:t>
        </w:r>
      </w:ins>
      <w:r w:rsidR="003D47B8" w:rsidRPr="003D47B8">
        <w:rPr>
          <w:rFonts w:cstheme="minorHAnsi"/>
        </w:rPr>
        <w:t xml:space="preserve"> pj</w:t>
      </w:r>
      <w:del w:id="19" w:author="Tamara Savkova" w:date="2020-01-12T18:30:00Z">
        <w:r w:rsidR="003367C4">
          <w:rPr>
            <w:rFonts w:cstheme="minorHAnsi"/>
          </w:rPr>
          <w:delText xml:space="preserve"> (non-sonorant consonant)</w:delText>
        </w:r>
        <w:r w:rsidR="003D47B8" w:rsidRPr="003D47B8">
          <w:rPr>
            <w:rFonts w:cstheme="minorHAnsi"/>
          </w:rPr>
          <w:delText>,</w:delText>
        </w:r>
      </w:del>
      <w:ins w:id="20" w:author="Tamara Savkova" w:date="2020-01-12T18:30:00Z">
        <w:r w:rsidR="003D47B8" w:rsidRPr="003D47B8">
          <w:rPr>
            <w:rFonts w:cstheme="minorHAnsi"/>
          </w:rPr>
          <w:t>,</w:t>
        </w:r>
      </w:ins>
      <w:r w:rsidR="003D47B8" w:rsidRPr="003D47B8">
        <w:rPr>
          <w:rFonts w:cstheme="minorHAnsi"/>
        </w:rPr>
        <w:t xml:space="preserve"> bj</w:t>
      </w:r>
      <w:del w:id="21" w:author="Tamara Savkova" w:date="2020-01-12T18:30:00Z">
        <w:r w:rsidR="003367C4">
          <w:rPr>
            <w:rFonts w:cstheme="minorHAnsi"/>
          </w:rPr>
          <w:delText xml:space="preserve"> (non-sonorant consonant)</w:delText>
        </w:r>
        <w:r w:rsidR="003D47B8" w:rsidRPr="003D47B8">
          <w:rPr>
            <w:rFonts w:cstheme="minorHAnsi"/>
          </w:rPr>
          <w:delText>,</w:delText>
        </w:r>
      </w:del>
      <w:ins w:id="22" w:author="Tamara Savkova" w:date="2020-01-12T18:30:00Z">
        <w:r w:rsidR="003D47B8" w:rsidRPr="003D47B8">
          <w:rPr>
            <w:rFonts w:cstheme="minorHAnsi"/>
          </w:rPr>
          <w:t>,</w:t>
        </w:r>
      </w:ins>
      <w:r w:rsidR="003D47B8" w:rsidRPr="003D47B8">
        <w:rPr>
          <w:rFonts w:cstheme="minorHAnsi"/>
        </w:rPr>
        <w:t xml:space="preserve"> wj</w:t>
      </w:r>
      <w:del w:id="23" w:author="Tamara Savkova" w:date="2020-01-12T18:30:00Z">
        <w:r w:rsidR="003367C4">
          <w:rPr>
            <w:rFonts w:cstheme="minorHAnsi"/>
          </w:rPr>
          <w:delText xml:space="preserve"> (sonorant)</w:delText>
        </w:r>
        <w:r w:rsidR="003D47B8" w:rsidRPr="003D47B8">
          <w:rPr>
            <w:rFonts w:cstheme="minorHAnsi"/>
          </w:rPr>
          <w:delText>,</w:delText>
        </w:r>
      </w:del>
      <w:ins w:id="24" w:author="Tamara Savkova" w:date="2020-01-12T18:30:00Z">
        <w:r w:rsidR="003D47B8" w:rsidRPr="003D47B8">
          <w:rPr>
            <w:rFonts w:cstheme="minorHAnsi"/>
          </w:rPr>
          <w:t>,</w:t>
        </w:r>
      </w:ins>
      <w:r w:rsidR="003D47B8" w:rsidRPr="003D47B8">
        <w:rPr>
          <w:rFonts w:cstheme="minorHAnsi"/>
        </w:rPr>
        <w:t xml:space="preserve"> mj</w:t>
      </w:r>
      <w:del w:id="25" w:author="Tamara Savkova" w:date="2020-01-12T18:30:00Z">
        <w:r w:rsidR="003367C4">
          <w:rPr>
            <w:rFonts w:cstheme="minorHAnsi"/>
          </w:rPr>
          <w:delText xml:space="preserve"> (sonorant)</w:delText>
        </w:r>
        <w:r w:rsidR="003D47B8" w:rsidRPr="003D47B8">
          <w:rPr>
            <w:rFonts w:cstheme="minorHAnsi"/>
          </w:rPr>
          <w:delText>,</w:delText>
        </w:r>
      </w:del>
      <w:ins w:id="26" w:author="Tamara Savkova" w:date="2020-01-12T18:30:00Z">
        <w:r w:rsidR="003D47B8" w:rsidRPr="003D47B8">
          <w:rPr>
            <w:rFonts w:cstheme="minorHAnsi"/>
          </w:rPr>
          <w:t>,</w:t>
        </w:r>
      </w:ins>
      <w:r w:rsidR="003D47B8" w:rsidRPr="003D47B8">
        <w:rPr>
          <w:rFonts w:cstheme="minorHAnsi"/>
        </w:rPr>
        <w:t xml:space="preserve"> rj</w:t>
      </w:r>
      <w:del w:id="27" w:author="Tamara Savkova" w:date="2020-01-12T18:30:00Z">
        <w:r w:rsidR="003367C4">
          <w:rPr>
            <w:rFonts w:cstheme="minorHAnsi"/>
          </w:rPr>
          <w:delText xml:space="preserve"> (sonorant)</w:delText>
        </w:r>
        <w:r w:rsidR="003D47B8" w:rsidRPr="003D47B8">
          <w:rPr>
            <w:rFonts w:cstheme="minorHAnsi"/>
          </w:rPr>
          <w:delText>,</w:delText>
        </w:r>
      </w:del>
      <w:ins w:id="28" w:author="Tamara Savkova" w:date="2020-01-12T18:30:00Z">
        <w:r w:rsidR="003D47B8" w:rsidRPr="003D47B8">
          <w:rPr>
            <w:rFonts w:cstheme="minorHAnsi"/>
          </w:rPr>
          <w:t>,</w:t>
        </w:r>
      </w:ins>
      <w:r w:rsidR="003D47B8" w:rsidRPr="003D47B8">
        <w:rPr>
          <w:rFonts w:cstheme="minorHAnsi"/>
        </w:rPr>
        <w:t xml:space="preserve"> nj</w:t>
      </w:r>
      <w:del w:id="29" w:author="Tamara Savkova" w:date="2020-01-12T18:30:00Z">
        <w:r w:rsidR="003367C4">
          <w:rPr>
            <w:rFonts w:cstheme="minorHAnsi"/>
          </w:rPr>
          <w:delText xml:space="preserve"> (sonorant)</w:delText>
        </w:r>
        <w:r w:rsidR="003D47B8" w:rsidRPr="003D47B8">
          <w:rPr>
            <w:rFonts w:cstheme="minorHAnsi"/>
          </w:rPr>
          <w:delText>,</w:delText>
        </w:r>
      </w:del>
      <w:ins w:id="30" w:author="Tamara Savkova" w:date="2020-01-12T18:30:00Z">
        <w:r w:rsidR="003D47B8" w:rsidRPr="003D47B8">
          <w:rPr>
            <w:rFonts w:cstheme="minorHAnsi"/>
          </w:rPr>
          <w:t>,</w:t>
        </w:r>
      </w:ins>
      <w:r w:rsidR="003D47B8" w:rsidRPr="003D47B8">
        <w:rPr>
          <w:rFonts w:cstheme="minorHAnsi"/>
        </w:rPr>
        <w:t xml:space="preserve"> dz</w:t>
      </w:r>
      <w:del w:id="31" w:author="Tamara Savkova" w:date="2020-01-12T18:30:00Z">
        <w:r w:rsidR="003367C4">
          <w:rPr>
            <w:rFonts w:cstheme="minorHAnsi"/>
          </w:rPr>
          <w:delText xml:space="preserve"> (non-sonorant consonant)</w:delText>
        </w:r>
        <w:r w:rsidR="003D47B8" w:rsidRPr="003D47B8">
          <w:rPr>
            <w:rFonts w:cstheme="minorHAnsi"/>
          </w:rPr>
          <w:delText>,</w:delText>
        </w:r>
      </w:del>
      <w:ins w:id="32" w:author="Tamara Savkova" w:date="2020-01-12T18:30:00Z">
        <w:r w:rsidR="003D47B8" w:rsidRPr="003D47B8">
          <w:rPr>
            <w:rFonts w:cstheme="minorHAnsi"/>
          </w:rPr>
          <w:t>,</w:t>
        </w:r>
      </w:ins>
      <w:r w:rsidR="003D47B8" w:rsidRPr="003D47B8">
        <w:rPr>
          <w:rFonts w:cstheme="minorHAnsi"/>
        </w:rPr>
        <w:t xml:space="preserve"> dź</w:t>
      </w:r>
      <w:del w:id="33" w:author="Tamara Savkova" w:date="2020-01-12T18:30:00Z">
        <w:r w:rsidR="003367C4">
          <w:rPr>
            <w:rFonts w:cstheme="minorHAnsi"/>
          </w:rPr>
          <w:delText xml:space="preserve"> (non-sonorant consonant)</w:delText>
        </w:r>
        <w:r w:rsidR="003D47B8" w:rsidRPr="003D47B8">
          <w:rPr>
            <w:rFonts w:cstheme="minorHAnsi"/>
          </w:rPr>
          <w:delText>,</w:delText>
        </w:r>
      </w:del>
      <w:ins w:id="34" w:author="Tamara Savkova" w:date="2020-01-12T18:30:00Z">
        <w:r w:rsidR="003D47B8" w:rsidRPr="003D47B8">
          <w:rPr>
            <w:rFonts w:cstheme="minorHAnsi"/>
          </w:rPr>
          <w:t>,</w:t>
        </w:r>
      </w:ins>
      <w:r w:rsidR="003D47B8" w:rsidRPr="003D47B8">
        <w:rPr>
          <w:rFonts w:cstheme="minorHAnsi"/>
        </w:rPr>
        <w:t xml:space="preserve"> ch</w:t>
      </w:r>
      <w:del w:id="35" w:author="Tamara Savkova" w:date="2020-01-12T18:30:00Z">
        <w:r w:rsidR="003367C4">
          <w:rPr>
            <w:rFonts w:cstheme="minorHAnsi"/>
          </w:rPr>
          <w:delText xml:space="preserve"> (non-sonorant consonant)</w:delText>
        </w:r>
        <w:r w:rsidR="003D47B8" w:rsidRPr="003D47B8">
          <w:rPr>
            <w:rFonts w:cstheme="minorHAnsi"/>
          </w:rPr>
          <w:delText>, tř</w:delText>
        </w:r>
        <w:r w:rsidRPr="003D47B8">
          <w:rPr>
            <w:rFonts w:cstheme="minorHAnsi"/>
          </w:rPr>
          <w:delText xml:space="preserve"> </w:delText>
        </w:r>
        <w:r w:rsidR="003367C4">
          <w:rPr>
            <w:rFonts w:cstheme="minorHAnsi"/>
          </w:rPr>
          <w:delText>(non-sonorant consonant)</w:delText>
        </w:r>
      </w:del>
      <w:ins w:id="36" w:author="Tamara Savkova" w:date="2020-01-12T18:30:00Z">
        <w:r w:rsidR="003D47B8" w:rsidRPr="003D47B8">
          <w:rPr>
            <w:rFonts w:cstheme="minorHAnsi"/>
          </w:rPr>
          <w:t>, tř</w:t>
        </w:r>
      </w:ins>
      <w:r w:rsidRPr="003D47B8">
        <w:rPr>
          <w:rFonts w:cstheme="minorHAnsi"/>
        </w:rPr>
        <w:t xml:space="preserve"> </w:t>
      </w:r>
      <w:r w:rsidR="007374A0"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 xml:space="preserve">represent one sound </w:t>
      </w:r>
    </w:p>
    <w:p w14:paraId="34AE5786" w14:textId="77777777" w:rsidR="004A67FE" w:rsidRPr="00A60EAE" w:rsidRDefault="004A67FE" w:rsidP="004A67FE">
      <w:pPr>
        <w:pStyle w:val="ListParagraph"/>
        <w:rPr>
          <w:ins w:id="37" w:author="Tamara Savkova" w:date="2020-01-12T18:30:00Z"/>
          <w:rFonts w:cstheme="minorHAnsi"/>
        </w:rPr>
      </w:pPr>
      <w:ins w:id="38" w:author="Tamara Savkova" w:date="2020-01-12T18:30:00Z">
        <w:r w:rsidRPr="00A60EAE">
          <w:rPr>
            <w:rFonts w:cstheme="minorHAnsi"/>
          </w:rPr>
          <w:t xml:space="preserve">łh is an obstruent </w:t>
        </w:r>
      </w:ins>
    </w:p>
    <w:p w14:paraId="1F608866" w14:textId="77777777" w:rsidR="004A67FE" w:rsidRPr="003D47B8" w:rsidRDefault="004A67FE" w:rsidP="004A67FE">
      <w:pPr>
        <w:pStyle w:val="ListParagraph"/>
        <w:rPr>
          <w:ins w:id="39" w:author="Tamara Savkova" w:date="2020-01-12T18:30:00Z"/>
          <w:rFonts w:cstheme="minorHAnsi"/>
        </w:rPr>
      </w:pPr>
      <w:ins w:id="40" w:author="Tamara Savkova" w:date="2020-01-12T18:30:00Z">
        <w:r w:rsidRPr="00A60EAE">
          <w:rPr>
            <w:rFonts w:cstheme="minorHAnsi"/>
          </w:rPr>
          <w:t>all other digraphs (pj, bj, wj, mj, rj, nj, dz, dź, ch, tř) represent a sound of the same type as the first letter</w:t>
        </w:r>
      </w:ins>
    </w:p>
    <w:p w14:paraId="555D66ED" w14:textId="77777777" w:rsidR="00D8232B" w:rsidRDefault="00D8232B" w:rsidP="00D8232B">
      <w:pPr>
        <w:pStyle w:val="ListParagraph"/>
        <w:rPr>
          <w:rFonts w:cstheme="minorHAnsi"/>
        </w:rPr>
      </w:pPr>
    </w:p>
    <w:sectPr w:rsidR="00D8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11FD7"/>
    <w:multiLevelType w:val="hybridMultilevel"/>
    <w:tmpl w:val="6C1C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04646B"/>
    <w:rsid w:val="00064A40"/>
    <w:rsid w:val="00112557"/>
    <w:rsid w:val="00132A1D"/>
    <w:rsid w:val="00186AC0"/>
    <w:rsid w:val="00197203"/>
    <w:rsid w:val="002763CE"/>
    <w:rsid w:val="00297151"/>
    <w:rsid w:val="002D506A"/>
    <w:rsid w:val="00331160"/>
    <w:rsid w:val="003367C4"/>
    <w:rsid w:val="003629F9"/>
    <w:rsid w:val="0036453E"/>
    <w:rsid w:val="003B1E0C"/>
    <w:rsid w:val="003C5ABF"/>
    <w:rsid w:val="003D47B8"/>
    <w:rsid w:val="003E0075"/>
    <w:rsid w:val="0040136A"/>
    <w:rsid w:val="00401E29"/>
    <w:rsid w:val="004304A4"/>
    <w:rsid w:val="004A67FE"/>
    <w:rsid w:val="0051060B"/>
    <w:rsid w:val="005248D9"/>
    <w:rsid w:val="00562AD9"/>
    <w:rsid w:val="00566CC4"/>
    <w:rsid w:val="0058254C"/>
    <w:rsid w:val="005A0481"/>
    <w:rsid w:val="005B7D95"/>
    <w:rsid w:val="005C688A"/>
    <w:rsid w:val="005F2CFD"/>
    <w:rsid w:val="0062710F"/>
    <w:rsid w:val="00645BC5"/>
    <w:rsid w:val="00655AEC"/>
    <w:rsid w:val="006856C7"/>
    <w:rsid w:val="0069080F"/>
    <w:rsid w:val="006C431F"/>
    <w:rsid w:val="00703A43"/>
    <w:rsid w:val="00711915"/>
    <w:rsid w:val="007374A0"/>
    <w:rsid w:val="007A571B"/>
    <w:rsid w:val="007B12A4"/>
    <w:rsid w:val="007C0F95"/>
    <w:rsid w:val="00806DE2"/>
    <w:rsid w:val="008327D5"/>
    <w:rsid w:val="0086240E"/>
    <w:rsid w:val="00882E44"/>
    <w:rsid w:val="008834A1"/>
    <w:rsid w:val="0088595D"/>
    <w:rsid w:val="008B2424"/>
    <w:rsid w:val="008E1EDC"/>
    <w:rsid w:val="00931F63"/>
    <w:rsid w:val="00944A57"/>
    <w:rsid w:val="009A1C5C"/>
    <w:rsid w:val="009D2D47"/>
    <w:rsid w:val="009E2BA8"/>
    <w:rsid w:val="009F0015"/>
    <w:rsid w:val="00A039DE"/>
    <w:rsid w:val="00A13DA4"/>
    <w:rsid w:val="00A17FDC"/>
    <w:rsid w:val="00A53C62"/>
    <w:rsid w:val="00A60EAE"/>
    <w:rsid w:val="00A651FE"/>
    <w:rsid w:val="00A85A2B"/>
    <w:rsid w:val="00A941E3"/>
    <w:rsid w:val="00B17FB1"/>
    <w:rsid w:val="00B300E8"/>
    <w:rsid w:val="00B36C7A"/>
    <w:rsid w:val="00BE22A3"/>
    <w:rsid w:val="00C204DD"/>
    <w:rsid w:val="00C76FA3"/>
    <w:rsid w:val="00C7775F"/>
    <w:rsid w:val="00CB6DC6"/>
    <w:rsid w:val="00CD14E8"/>
    <w:rsid w:val="00CE5807"/>
    <w:rsid w:val="00D411E5"/>
    <w:rsid w:val="00D6023E"/>
    <w:rsid w:val="00D777CE"/>
    <w:rsid w:val="00D77DDF"/>
    <w:rsid w:val="00D8232B"/>
    <w:rsid w:val="00D866B0"/>
    <w:rsid w:val="00DB50E3"/>
    <w:rsid w:val="00DB5357"/>
    <w:rsid w:val="00DE4F4C"/>
    <w:rsid w:val="00DF0B72"/>
    <w:rsid w:val="00E04986"/>
    <w:rsid w:val="00E11A45"/>
    <w:rsid w:val="00E86C2B"/>
    <w:rsid w:val="00E94242"/>
    <w:rsid w:val="00EA5E74"/>
    <w:rsid w:val="00EC5565"/>
    <w:rsid w:val="00EF5D76"/>
    <w:rsid w:val="00F25919"/>
    <w:rsid w:val="00F5031D"/>
    <w:rsid w:val="00F739D5"/>
    <w:rsid w:val="00F950CC"/>
    <w:rsid w:val="00FA5B2F"/>
    <w:rsid w:val="00FA75E1"/>
    <w:rsid w:val="00FE38DB"/>
    <w:rsid w:val="00F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  <w:style w:type="paragraph" w:styleId="Revision">
    <w:name w:val="Revision"/>
    <w:hidden/>
    <w:uiPriority w:val="99"/>
    <w:semiHidden/>
    <w:rsid w:val="00FE51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570B4-8610-407D-8163-D416D7B19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Tamara Savkova</cp:lastModifiedBy>
  <cp:revision>1</cp:revision>
  <dcterms:created xsi:type="dcterms:W3CDTF">2020-01-02T15:41:00Z</dcterms:created>
  <dcterms:modified xsi:type="dcterms:W3CDTF">2020-01-12T17:31:00Z</dcterms:modified>
</cp:coreProperties>
</file>