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1FA90" w14:textId="77777777" w:rsidR="00E04986" w:rsidRDefault="0062710F">
      <w:bookmarkStart w:id="0" w:name="_GoBack"/>
      <w:bookmarkEnd w:id="0"/>
      <w:r>
        <w:t xml:space="preserve">List of all letters according to the official order in the </w:t>
      </w:r>
      <w:r w:rsidR="00655AEC">
        <w:t>Serb</w:t>
      </w:r>
      <w:r>
        <w:t>ian language</w:t>
      </w:r>
      <w:r w:rsidR="003629F9">
        <w:t xml:space="preserve">, </w:t>
      </w:r>
      <w:r w:rsidR="00E11A45">
        <w:t xml:space="preserve">first the </w:t>
      </w:r>
      <w:r w:rsidR="003629F9">
        <w:t>Cyrillic alphabet</w:t>
      </w:r>
      <w:r>
        <w:t xml:space="preserve"> </w:t>
      </w:r>
      <w:r w:rsidR="00EC63BC">
        <w:t>(first uppercase, then lowercase)</w:t>
      </w:r>
      <w:r w:rsidR="00E11A45">
        <w:t xml:space="preserve">, then the Latin alphabet </w:t>
      </w:r>
      <w:r w:rsidR="00EC63BC">
        <w:t>(first uppercase, then lowercase</w:t>
      </w:r>
      <w:r w:rsidR="002D2038">
        <w:t>; the Latin alphabet follow</w:t>
      </w:r>
      <w:r w:rsidR="00EC63BC">
        <w:t>s</w:t>
      </w:r>
      <w:r w:rsidR="002D2038">
        <w:t xml:space="preserve"> a different order of letters, I keep the Cyrillic order so that one can compare the Latin and Cyrillic “relatives”</w:t>
      </w:r>
      <w:r w:rsidR="00E11A45">
        <w:t>)</w:t>
      </w:r>
      <w:r>
        <w:t>:</w:t>
      </w:r>
    </w:p>
    <w:p w14:paraId="39F65AD4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A </w:t>
      </w:r>
      <w:proofErr w:type="spellStart"/>
      <w:r w:rsidR="00E11A45">
        <w:rPr>
          <w:rFonts w:cstheme="minorHAnsi"/>
        </w:rPr>
        <w:t>a</w:t>
      </w:r>
      <w:proofErr w:type="spellEnd"/>
    </w:p>
    <w:p w14:paraId="3B073BE0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B </w:t>
      </w:r>
      <w:proofErr w:type="spellStart"/>
      <w:r w:rsidR="00E11A45">
        <w:rPr>
          <w:rFonts w:cstheme="minorHAnsi"/>
        </w:rPr>
        <w:t>b</w:t>
      </w:r>
      <w:proofErr w:type="spellEnd"/>
    </w:p>
    <w:p w14:paraId="1F90D772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11A45">
        <w:rPr>
          <w:rFonts w:cstheme="minorHAnsi"/>
        </w:rPr>
        <w:t>в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V </w:t>
      </w:r>
      <w:proofErr w:type="spellStart"/>
      <w:r w:rsidR="00E11A45">
        <w:rPr>
          <w:rFonts w:cstheme="minorHAnsi"/>
        </w:rPr>
        <w:t>v</w:t>
      </w:r>
      <w:proofErr w:type="spellEnd"/>
    </w:p>
    <w:p w14:paraId="12A5E671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G </w:t>
      </w:r>
      <w:proofErr w:type="spellStart"/>
      <w:r w:rsidR="00E11A45">
        <w:rPr>
          <w:rFonts w:cstheme="minorHAnsi"/>
        </w:rPr>
        <w:t>g</w:t>
      </w:r>
      <w:proofErr w:type="spellEnd"/>
    </w:p>
    <w:p w14:paraId="01862F1B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D </w:t>
      </w:r>
      <w:proofErr w:type="spellStart"/>
      <w:r w:rsidR="00E11A45">
        <w:rPr>
          <w:rFonts w:cstheme="minorHAnsi"/>
        </w:rPr>
        <w:t>d</w:t>
      </w:r>
      <w:proofErr w:type="spellEnd"/>
    </w:p>
    <w:p w14:paraId="13C9DF2D" w14:textId="77777777" w:rsidR="00E11A45" w:rsidRDefault="00655AEC">
      <w:pPr>
        <w:rPr>
          <w:rFonts w:cstheme="minorHAnsi"/>
        </w:rPr>
      </w:pPr>
      <w:r>
        <w:rPr>
          <w:rFonts w:cstheme="minorHAnsi"/>
        </w:rPr>
        <w:t xml:space="preserve">Ҕ </w:t>
      </w:r>
      <w:proofErr w:type="spellStart"/>
      <w:r>
        <w:rPr>
          <w:rFonts w:cstheme="minorHAnsi"/>
        </w:rPr>
        <w:t>ҕ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Đ </w:t>
      </w:r>
      <w:proofErr w:type="spellStart"/>
      <w:r w:rsidR="00E11A45">
        <w:rPr>
          <w:rFonts w:cstheme="minorHAnsi"/>
        </w:rPr>
        <w:t>đ</w:t>
      </w:r>
      <w:proofErr w:type="spellEnd"/>
    </w:p>
    <w:p w14:paraId="428375F3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E </w:t>
      </w:r>
      <w:proofErr w:type="spellStart"/>
      <w:r w:rsidR="00E11A45">
        <w:rPr>
          <w:rFonts w:cstheme="minorHAnsi"/>
        </w:rPr>
        <w:t>e</w:t>
      </w:r>
      <w:proofErr w:type="spellEnd"/>
    </w:p>
    <w:p w14:paraId="4850BDE3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Ž </w:t>
      </w:r>
      <w:proofErr w:type="spellStart"/>
      <w:r w:rsidR="00E11A45">
        <w:rPr>
          <w:rFonts w:cstheme="minorHAnsi"/>
        </w:rPr>
        <w:t>ž</w:t>
      </w:r>
      <w:proofErr w:type="spellEnd"/>
    </w:p>
    <w:p w14:paraId="5C917E16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Z </w:t>
      </w:r>
      <w:proofErr w:type="spellStart"/>
      <w:r w:rsidR="00E11A45">
        <w:rPr>
          <w:rFonts w:cstheme="minorHAnsi"/>
        </w:rPr>
        <w:t>z</w:t>
      </w:r>
      <w:proofErr w:type="spellEnd"/>
    </w:p>
    <w:p w14:paraId="549EFCEA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I </w:t>
      </w:r>
      <w:proofErr w:type="spellStart"/>
      <w:r w:rsidR="00E11A45">
        <w:rPr>
          <w:rFonts w:cstheme="minorHAnsi"/>
        </w:rPr>
        <w:t>i</w:t>
      </w:r>
      <w:proofErr w:type="spellEnd"/>
    </w:p>
    <w:p w14:paraId="72597E90" w14:textId="77777777" w:rsidR="00655AEC" w:rsidRDefault="00655AEC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J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j</w:t>
      </w:r>
      <w:proofErr w:type="spellEnd"/>
    </w:p>
    <w:p w14:paraId="6E59472E" w14:textId="77777777"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K </w:t>
      </w:r>
      <w:proofErr w:type="spellStart"/>
      <w:r w:rsidR="00E11A45">
        <w:rPr>
          <w:rFonts w:cstheme="minorHAnsi"/>
        </w:rPr>
        <w:t>k</w:t>
      </w:r>
      <w:proofErr w:type="spellEnd"/>
    </w:p>
    <w:p w14:paraId="720CAD10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L </w:t>
      </w:r>
      <w:proofErr w:type="spellStart"/>
      <w:r w:rsidR="00E11A45">
        <w:rPr>
          <w:rFonts w:cstheme="minorHAnsi"/>
        </w:rPr>
        <w:t>l</w:t>
      </w:r>
      <w:proofErr w:type="spellEnd"/>
    </w:p>
    <w:p w14:paraId="6B583AAB" w14:textId="77777777" w:rsidR="00655AEC" w:rsidRDefault="00655AEC">
      <w:pPr>
        <w:rPr>
          <w:rFonts w:cstheme="minorHAnsi"/>
        </w:rPr>
      </w:pPr>
      <w:r>
        <w:rPr>
          <w:rFonts w:cstheme="minorHAnsi"/>
        </w:rPr>
        <w:t xml:space="preserve">Љ </w:t>
      </w:r>
      <w:proofErr w:type="spellStart"/>
      <w:r>
        <w:rPr>
          <w:rFonts w:cstheme="minorHAnsi"/>
        </w:rPr>
        <w:t>љ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Lj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lj</w:t>
      </w:r>
      <w:proofErr w:type="spellEnd"/>
    </w:p>
    <w:p w14:paraId="32CF95B4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M </w:t>
      </w:r>
      <w:proofErr w:type="spellStart"/>
      <w:r w:rsidR="00E11A45">
        <w:rPr>
          <w:rFonts w:cstheme="minorHAnsi"/>
        </w:rPr>
        <w:t>m</w:t>
      </w:r>
      <w:proofErr w:type="spellEnd"/>
    </w:p>
    <w:p w14:paraId="60AEDD4D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N </w:t>
      </w:r>
      <w:proofErr w:type="spellStart"/>
      <w:r w:rsidR="00E11A45">
        <w:rPr>
          <w:rFonts w:cstheme="minorHAnsi"/>
        </w:rPr>
        <w:t>n</w:t>
      </w:r>
      <w:proofErr w:type="spellEnd"/>
    </w:p>
    <w:p w14:paraId="2F6CB4AE" w14:textId="77777777" w:rsidR="00655AEC" w:rsidRDefault="00655AEC">
      <w:pPr>
        <w:rPr>
          <w:rFonts w:cstheme="minorHAnsi"/>
        </w:rPr>
      </w:pPr>
      <w:r>
        <w:rPr>
          <w:rFonts w:cstheme="minorHAnsi"/>
        </w:rPr>
        <w:t xml:space="preserve">Њ </w:t>
      </w:r>
      <w:proofErr w:type="spellStart"/>
      <w:r>
        <w:rPr>
          <w:rFonts w:cstheme="minorHAnsi"/>
        </w:rPr>
        <w:t>њ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Nj </w:t>
      </w:r>
      <w:proofErr w:type="spellStart"/>
      <w:r w:rsidR="00E11A45">
        <w:rPr>
          <w:rFonts w:cstheme="minorHAnsi"/>
        </w:rPr>
        <w:t>nj</w:t>
      </w:r>
      <w:proofErr w:type="spellEnd"/>
    </w:p>
    <w:p w14:paraId="785C4BA7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O </w:t>
      </w:r>
      <w:proofErr w:type="spellStart"/>
      <w:r w:rsidR="00E11A45">
        <w:rPr>
          <w:rFonts w:cstheme="minorHAnsi"/>
        </w:rPr>
        <w:t>o</w:t>
      </w:r>
      <w:proofErr w:type="spellEnd"/>
    </w:p>
    <w:p w14:paraId="07CF3AB6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P </w:t>
      </w:r>
      <w:proofErr w:type="spellStart"/>
      <w:r w:rsidR="00E11A45">
        <w:rPr>
          <w:rFonts w:cstheme="minorHAnsi"/>
        </w:rPr>
        <w:t>p</w:t>
      </w:r>
      <w:proofErr w:type="spellEnd"/>
    </w:p>
    <w:p w14:paraId="340C011B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R </w:t>
      </w:r>
      <w:proofErr w:type="spellStart"/>
      <w:r w:rsidR="00E11A45">
        <w:rPr>
          <w:rFonts w:cstheme="minorHAnsi"/>
        </w:rPr>
        <w:t>r</w:t>
      </w:r>
      <w:proofErr w:type="spellEnd"/>
    </w:p>
    <w:p w14:paraId="4B9329FF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S </w:t>
      </w:r>
      <w:proofErr w:type="spellStart"/>
      <w:r w:rsidR="00E11A45">
        <w:rPr>
          <w:rFonts w:cstheme="minorHAnsi"/>
        </w:rPr>
        <w:t>s</w:t>
      </w:r>
      <w:proofErr w:type="spellEnd"/>
    </w:p>
    <w:p w14:paraId="67BEF686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T </w:t>
      </w:r>
      <w:proofErr w:type="spellStart"/>
      <w:r w:rsidR="00E11A45">
        <w:rPr>
          <w:rFonts w:cstheme="minorHAnsi"/>
        </w:rPr>
        <w:t>t</w:t>
      </w:r>
      <w:proofErr w:type="spellEnd"/>
    </w:p>
    <w:p w14:paraId="2404592F" w14:textId="77777777" w:rsidR="00655AEC" w:rsidRDefault="00655AEC">
      <w:pPr>
        <w:rPr>
          <w:rFonts w:cstheme="minorHAnsi"/>
        </w:rPr>
      </w:pPr>
      <w:r>
        <w:rPr>
          <w:rFonts w:cstheme="minorHAnsi"/>
        </w:rPr>
        <w:t xml:space="preserve">Ћ </w:t>
      </w:r>
      <w:proofErr w:type="spellStart"/>
      <w:r>
        <w:rPr>
          <w:rFonts w:cstheme="minorHAnsi"/>
        </w:rPr>
        <w:t>ћ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Ć </w:t>
      </w:r>
      <w:proofErr w:type="spellStart"/>
      <w:r w:rsidR="00E11A45">
        <w:rPr>
          <w:rFonts w:cstheme="minorHAnsi"/>
        </w:rPr>
        <w:t>ć</w:t>
      </w:r>
      <w:proofErr w:type="spellEnd"/>
    </w:p>
    <w:p w14:paraId="55DE2622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U </w:t>
      </w:r>
      <w:proofErr w:type="spellStart"/>
      <w:r w:rsidR="00E11A45">
        <w:rPr>
          <w:rFonts w:cstheme="minorHAnsi"/>
        </w:rPr>
        <w:t>u</w:t>
      </w:r>
      <w:proofErr w:type="spellEnd"/>
    </w:p>
    <w:p w14:paraId="4669B9D2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F </w:t>
      </w:r>
      <w:proofErr w:type="spellStart"/>
      <w:r w:rsidR="00E11A45">
        <w:rPr>
          <w:rFonts w:cstheme="minorHAnsi"/>
        </w:rPr>
        <w:t>f</w:t>
      </w:r>
      <w:proofErr w:type="spellEnd"/>
    </w:p>
    <w:p w14:paraId="610A9477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H </w:t>
      </w:r>
      <w:proofErr w:type="spellStart"/>
      <w:r w:rsidR="00E11A45">
        <w:rPr>
          <w:rFonts w:cstheme="minorHAnsi"/>
        </w:rPr>
        <w:t>h</w:t>
      </w:r>
      <w:proofErr w:type="spellEnd"/>
    </w:p>
    <w:p w14:paraId="6DEE77A3" w14:textId="77777777" w:rsidR="0051060B" w:rsidRDefault="0051060B">
      <w:pPr>
        <w:rPr>
          <w:rFonts w:cstheme="minorHAnsi"/>
        </w:rPr>
      </w:pPr>
      <w:r>
        <w:rPr>
          <w:rFonts w:cstheme="minorHAnsi"/>
        </w:rPr>
        <w:lastRenderedPageBreak/>
        <w:t xml:space="preserve">Ц </w:t>
      </w:r>
      <w:proofErr w:type="spellStart"/>
      <w:r>
        <w:rPr>
          <w:rFonts w:cstheme="minorHAnsi"/>
        </w:rPr>
        <w:t>ц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C </w:t>
      </w:r>
      <w:proofErr w:type="spellStart"/>
      <w:r w:rsidR="00E11A45">
        <w:rPr>
          <w:rFonts w:cstheme="minorHAnsi"/>
        </w:rPr>
        <w:t>c</w:t>
      </w:r>
      <w:proofErr w:type="spellEnd"/>
    </w:p>
    <w:p w14:paraId="7070A352" w14:textId="77777777" w:rsidR="00E11A45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Č </w:t>
      </w:r>
      <w:proofErr w:type="spellStart"/>
      <w:r w:rsidR="00E11A45">
        <w:rPr>
          <w:rFonts w:cstheme="minorHAnsi"/>
        </w:rPr>
        <w:t>č</w:t>
      </w:r>
      <w:proofErr w:type="spellEnd"/>
    </w:p>
    <w:p w14:paraId="2C366B6A" w14:textId="77777777" w:rsidR="00931F63" w:rsidRDefault="00931F63">
      <w:pPr>
        <w:rPr>
          <w:rFonts w:cstheme="minorHAnsi"/>
        </w:rPr>
      </w:pPr>
      <w:r>
        <w:rPr>
          <w:rFonts w:cstheme="minorHAnsi"/>
        </w:rPr>
        <w:t xml:space="preserve">Џ </w:t>
      </w:r>
      <w:proofErr w:type="spellStart"/>
      <w:r>
        <w:rPr>
          <w:rFonts w:cstheme="minorHAnsi"/>
        </w:rPr>
        <w:t>џ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Dž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dž</w:t>
      </w:r>
      <w:proofErr w:type="spellEnd"/>
    </w:p>
    <w:p w14:paraId="3EC38744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Š </w:t>
      </w:r>
      <w:proofErr w:type="spellStart"/>
      <w:r w:rsidR="00E11A45">
        <w:rPr>
          <w:rFonts w:cstheme="minorHAnsi"/>
        </w:rPr>
        <w:t>š</w:t>
      </w:r>
      <w:proofErr w:type="spellEnd"/>
    </w:p>
    <w:p w14:paraId="6E2919A9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39CA600E" w14:textId="77777777" w:rsidR="00EC5565" w:rsidRDefault="00EC5565">
      <w:pPr>
        <w:rPr>
          <w:rFonts w:cstheme="minorHAnsi"/>
        </w:rPr>
      </w:pPr>
    </w:p>
    <w:p w14:paraId="23D3D613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10C85A57" w14:textId="77777777"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и </w:t>
      </w:r>
      <w:r w:rsidR="009A1C5C">
        <w:rPr>
          <w:rFonts w:cstheme="minorHAnsi"/>
        </w:rPr>
        <w:t>о у</w:t>
      </w:r>
      <w:r w:rsidR="00D77DDF">
        <w:rPr>
          <w:rFonts w:cstheme="minorHAnsi"/>
        </w:rPr>
        <w:t xml:space="preserve"> 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a e </w:t>
      </w:r>
      <w:proofErr w:type="spellStart"/>
      <w:r w:rsidR="00D77DDF">
        <w:rPr>
          <w:rFonts w:cstheme="minorHAnsi"/>
        </w:rPr>
        <w:t>i</w:t>
      </w:r>
      <w:proofErr w:type="spellEnd"/>
      <w:r w:rsidR="00D77DDF">
        <w:rPr>
          <w:rFonts w:cstheme="minorHAnsi"/>
        </w:rPr>
        <w:t xml:space="preserve"> o u (Latin)</w:t>
      </w:r>
    </w:p>
    <w:p w14:paraId="713E815C" w14:textId="77777777" w:rsidR="0036453E" w:rsidRDefault="0036453E" w:rsidP="00562AD9">
      <w:pPr>
        <w:rPr>
          <w:rFonts w:cstheme="minorHAnsi"/>
        </w:rPr>
      </w:pPr>
    </w:p>
    <w:p w14:paraId="05F5AAC0" w14:textId="49282344"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Jan" w:date="2019-09-13T14:37:00Z">
        <w:r>
          <w:rPr>
            <w:rFonts w:cstheme="minorHAnsi"/>
          </w:rPr>
          <w:delText>sonorants</w:delText>
        </w:r>
      </w:del>
      <w:ins w:id="2" w:author="Jan" w:date="2019-09-13T14:37:00Z">
        <w:r w:rsidR="00DB058B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3CA432D6" w14:textId="77777777" w:rsidR="005B7D95" w:rsidRDefault="00A17FDC" w:rsidP="005B7D95">
      <w:pPr>
        <w:rPr>
          <w:ins w:id="3" w:author="Jan" w:date="2019-09-13T14:37:00Z"/>
          <w:rFonts w:cstheme="minorHAnsi"/>
        </w:rPr>
      </w:pPr>
      <w:r>
        <w:rPr>
          <w:rFonts w:cstheme="minorHAnsi"/>
        </w:rPr>
        <w:t xml:space="preserve">в </w:t>
      </w:r>
      <w:r w:rsidR="006C431F">
        <w:rPr>
          <w:rFonts w:cstheme="minorHAnsi"/>
        </w:rPr>
        <w:t>j</w:t>
      </w:r>
      <w:r>
        <w:rPr>
          <w:rFonts w:cstheme="minorHAnsi"/>
        </w:rPr>
        <w:t xml:space="preserve"> </w:t>
      </w:r>
      <w:ins w:id="4" w:author="Jan" w:date="2019-09-13T14:37:00Z">
        <w:r w:rsidR="00D77DDF">
          <w:rPr>
            <w:rFonts w:cstheme="minorHAnsi"/>
          </w:rPr>
          <w:t>(</w:t>
        </w:r>
        <w:proofErr w:type="spellStart"/>
        <w:r w:rsidR="00D77DDF">
          <w:rPr>
            <w:rFonts w:cstheme="minorHAnsi"/>
          </w:rPr>
          <w:t>Cyrilic</w:t>
        </w:r>
        <w:proofErr w:type="spellEnd"/>
        <w:r w:rsidR="00D77DDF">
          <w:rPr>
            <w:rFonts w:cstheme="minorHAnsi"/>
          </w:rPr>
          <w:t>), v j (Latin)</w:t>
        </w:r>
      </w:ins>
    </w:p>
    <w:p w14:paraId="023F003B" w14:textId="77777777" w:rsidR="006C431F" w:rsidRDefault="006C431F" w:rsidP="005B7D95">
      <w:pPr>
        <w:rPr>
          <w:ins w:id="5" w:author="Jan" w:date="2019-09-13T14:37:00Z"/>
          <w:rFonts w:cstheme="minorHAnsi"/>
        </w:rPr>
      </w:pPr>
    </w:p>
    <w:p w14:paraId="45F88BA9" w14:textId="77777777" w:rsidR="00DB058B" w:rsidRDefault="00DB058B" w:rsidP="00DB058B">
      <w:pPr>
        <w:rPr>
          <w:ins w:id="6" w:author="Jan" w:date="2019-09-13T14:37:00Z"/>
          <w:rFonts w:cstheme="minorHAnsi"/>
        </w:rPr>
      </w:pPr>
      <w:ins w:id="7" w:author="Jan" w:date="2019-09-13T14:37:00Z">
        <w:r>
          <w:rPr>
            <w:rFonts w:cstheme="minorHAnsi"/>
          </w:rPr>
          <w:t>List of liquids (only lowercase):</w:t>
        </w:r>
      </w:ins>
    </w:p>
    <w:p w14:paraId="6B129D06" w14:textId="3B34FBA5" w:rsidR="00DB058B" w:rsidRDefault="00DB058B" w:rsidP="00DB058B">
      <w:pPr>
        <w:rPr>
          <w:rFonts w:cstheme="minorHAnsi"/>
        </w:rPr>
      </w:pPr>
      <w:r>
        <w:rPr>
          <w:rFonts w:cstheme="minorHAnsi"/>
        </w:rPr>
        <w:t xml:space="preserve">л љ </w:t>
      </w:r>
      <w:del w:id="8" w:author="Jan" w:date="2019-09-13T14:37:00Z">
        <w:r w:rsidR="00A17FDC">
          <w:rPr>
            <w:rFonts w:cstheme="minorHAnsi"/>
          </w:rPr>
          <w:delText xml:space="preserve">м н </w:delText>
        </w:r>
        <w:r w:rsidR="006C431F">
          <w:rPr>
            <w:rFonts w:cstheme="minorHAnsi"/>
          </w:rPr>
          <w:delText xml:space="preserve">њ </w:delText>
        </w:r>
      </w:del>
      <w:r>
        <w:rPr>
          <w:rFonts w:cstheme="minorHAnsi"/>
        </w:rPr>
        <w:t>р (</w:t>
      </w:r>
      <w:proofErr w:type="spellStart"/>
      <w:r>
        <w:rPr>
          <w:rFonts w:cstheme="minorHAnsi"/>
        </w:rPr>
        <w:t>Cyrilic</w:t>
      </w:r>
      <w:proofErr w:type="spellEnd"/>
      <w:r>
        <w:rPr>
          <w:rFonts w:cstheme="minorHAnsi"/>
        </w:rPr>
        <w:t xml:space="preserve">), </w:t>
      </w:r>
      <w:del w:id="9" w:author="Jan" w:date="2019-09-13T14:37:00Z">
        <w:r w:rsidR="00D77DDF">
          <w:rPr>
            <w:rFonts w:cstheme="minorHAnsi"/>
          </w:rPr>
          <w:delText xml:space="preserve">v j </w:delText>
        </w:r>
      </w:del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lj</w:t>
      </w:r>
      <w:proofErr w:type="spellEnd"/>
      <w:r>
        <w:rPr>
          <w:rFonts w:cstheme="minorHAnsi"/>
        </w:rPr>
        <w:t xml:space="preserve"> </w:t>
      </w:r>
      <w:del w:id="10" w:author="Jan" w:date="2019-09-13T14:37:00Z">
        <w:r w:rsidR="00D77DDF">
          <w:rPr>
            <w:rFonts w:cstheme="minorHAnsi"/>
          </w:rPr>
          <w:delText xml:space="preserve">m n nj </w:delText>
        </w:r>
      </w:del>
      <w:r>
        <w:rPr>
          <w:rFonts w:cstheme="minorHAnsi"/>
        </w:rPr>
        <w:t>r (Latin)</w:t>
      </w:r>
    </w:p>
    <w:p w14:paraId="441EDCBA" w14:textId="77777777" w:rsidR="00DB058B" w:rsidRDefault="00DB058B" w:rsidP="005B7D95">
      <w:pPr>
        <w:rPr>
          <w:ins w:id="11" w:author="Jan" w:date="2019-09-13T14:37:00Z"/>
          <w:rFonts w:cstheme="minorHAnsi"/>
        </w:rPr>
      </w:pPr>
    </w:p>
    <w:p w14:paraId="6F06949F" w14:textId="77777777" w:rsidR="00DB058B" w:rsidRDefault="00DB058B" w:rsidP="00DB058B">
      <w:pPr>
        <w:rPr>
          <w:ins w:id="12" w:author="Jan" w:date="2019-09-13T14:37:00Z"/>
          <w:rFonts w:cstheme="minorHAnsi"/>
        </w:rPr>
      </w:pPr>
      <w:ins w:id="13" w:author="Jan" w:date="2019-09-13T14:37:00Z">
        <w:r>
          <w:rPr>
            <w:rFonts w:cstheme="minorHAnsi"/>
          </w:rPr>
          <w:t>List of nasals (only lowercase):</w:t>
        </w:r>
      </w:ins>
    </w:p>
    <w:p w14:paraId="6A809BC8" w14:textId="77777777" w:rsidR="00DB058B" w:rsidRDefault="00DB058B" w:rsidP="00DB058B">
      <w:pPr>
        <w:rPr>
          <w:ins w:id="14" w:author="Jan" w:date="2019-09-13T14:37:00Z"/>
          <w:rFonts w:cstheme="minorHAnsi"/>
        </w:rPr>
      </w:pPr>
      <w:ins w:id="15" w:author="Jan" w:date="2019-09-13T14:37:00Z">
        <w:r>
          <w:rPr>
            <w:rFonts w:cstheme="minorHAnsi"/>
          </w:rPr>
          <w:t>м н њ (</w:t>
        </w:r>
        <w:proofErr w:type="spellStart"/>
        <w:r>
          <w:rPr>
            <w:rFonts w:cstheme="minorHAnsi"/>
          </w:rPr>
          <w:t>Cyrilic</w:t>
        </w:r>
        <w:proofErr w:type="spellEnd"/>
        <w:r>
          <w:rPr>
            <w:rFonts w:cstheme="minorHAnsi"/>
          </w:rPr>
          <w:t xml:space="preserve">), m n </w:t>
        </w:r>
        <w:proofErr w:type="spellStart"/>
        <w:r>
          <w:rPr>
            <w:rFonts w:cstheme="minorHAnsi"/>
          </w:rPr>
          <w:t>nj</w:t>
        </w:r>
        <w:proofErr w:type="spellEnd"/>
        <w:r>
          <w:rPr>
            <w:rFonts w:cstheme="minorHAnsi"/>
          </w:rPr>
          <w:t xml:space="preserve"> (Latin)</w:t>
        </w:r>
      </w:ins>
    </w:p>
    <w:p w14:paraId="62E549F4" w14:textId="77777777" w:rsidR="00DB058B" w:rsidRDefault="00DB058B" w:rsidP="005B7D95">
      <w:pPr>
        <w:rPr>
          <w:rFonts w:cstheme="minorHAnsi"/>
        </w:rPr>
      </w:pPr>
    </w:p>
    <w:p w14:paraId="115310FA" w14:textId="7AA6CE51"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6" w:author="Jan" w:date="2019-09-13T14:37:00Z">
        <w:r>
          <w:rPr>
            <w:rFonts w:cstheme="minorHAnsi"/>
          </w:rPr>
          <w:delText>those which are not sonorants</w:delText>
        </w:r>
      </w:del>
      <w:proofErr w:type="spellStart"/>
      <w:ins w:id="17" w:author="Jan" w:date="2019-09-13T14:37:00Z">
        <w:r w:rsidR="00DB058B">
          <w:rPr>
            <w:rFonts w:cstheme="minorHAnsi"/>
          </w:rPr>
          <w:t>obstruents</w:t>
        </w:r>
      </w:ins>
      <w:proofErr w:type="spellEnd"/>
      <w:r>
        <w:rPr>
          <w:rFonts w:cstheme="minorHAnsi"/>
        </w:rPr>
        <w:t>; only lowercase):</w:t>
      </w:r>
    </w:p>
    <w:p w14:paraId="3ABEF98C" w14:textId="77777777" w:rsidR="006C431F" w:rsidRDefault="006C431F" w:rsidP="006C431F">
      <w:pPr>
        <w:rPr>
          <w:rFonts w:cstheme="minorHAnsi"/>
        </w:rPr>
      </w:pPr>
      <w:r>
        <w:rPr>
          <w:rFonts w:cstheme="minorHAnsi"/>
        </w:rPr>
        <w:t>б г д ҕ ж з к п с т ћ ф х ц ч ш џ</w:t>
      </w:r>
      <w:r w:rsidR="00D77DDF">
        <w:rPr>
          <w:rFonts w:cstheme="minorHAnsi"/>
        </w:rPr>
        <w:t xml:space="preserve"> 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b g d đ ž z k p s t ć f h c č š </w:t>
      </w:r>
      <w:proofErr w:type="spellStart"/>
      <w:r w:rsidR="00D77DDF">
        <w:rPr>
          <w:rFonts w:cstheme="minorHAnsi"/>
        </w:rPr>
        <w:t>dž</w:t>
      </w:r>
      <w:proofErr w:type="spellEnd"/>
      <w:r w:rsidR="00D77DDF">
        <w:rPr>
          <w:rFonts w:cstheme="minorHAnsi"/>
        </w:rPr>
        <w:t xml:space="preserve"> (Latin)</w:t>
      </w:r>
    </w:p>
    <w:p w14:paraId="4B784893" w14:textId="77777777" w:rsidR="005F2CFD" w:rsidRDefault="005F2CFD" w:rsidP="006C431F">
      <w:pPr>
        <w:pBdr>
          <w:bottom w:val="single" w:sz="6" w:space="1" w:color="auto"/>
        </w:pBdr>
        <w:rPr>
          <w:rFonts w:cstheme="minorHAnsi"/>
        </w:rPr>
      </w:pPr>
    </w:p>
    <w:p w14:paraId="60850BA3" w14:textId="77777777" w:rsidR="005F2CFD" w:rsidRDefault="005F2CFD" w:rsidP="006C431F">
      <w:pPr>
        <w:rPr>
          <w:rFonts w:cstheme="minorHAnsi"/>
        </w:rPr>
      </w:pPr>
    </w:p>
    <w:p w14:paraId="6B1C5D0E" w14:textId="77777777"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</w:p>
    <w:p w14:paraId="3A2AD10E" w14:textId="77777777" w:rsidR="006C431F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црни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>
        <w:rPr>
          <w:rFonts w:cstheme="minorHAnsi"/>
        </w:rPr>
        <w:t>цр</w:t>
      </w:r>
      <w:r>
        <w:rPr>
          <w:rFonts w:cstheme="minorHAnsi"/>
        </w:rPr>
        <w:noBreakHyphen/>
        <w:t>ни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cr-ni</w:t>
      </w:r>
      <w:proofErr w:type="spellEnd"/>
    </w:p>
    <w:p w14:paraId="17A2E061" w14:textId="77777777"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14:paraId="5E8697FE" w14:textId="77777777" w:rsidR="00E11A45" w:rsidRDefault="00E11A45" w:rsidP="005B7D95">
      <w:pPr>
        <w:rPr>
          <w:rFonts w:cstheme="minorHAnsi"/>
        </w:rPr>
      </w:pPr>
    </w:p>
    <w:p w14:paraId="6C81D24C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E11A45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E11A45">
        <w:rPr>
          <w:rFonts w:cstheme="minorHAnsi"/>
        </w:rPr>
        <w:t>Serb</w:t>
      </w:r>
      <w:r>
        <w:rPr>
          <w:rFonts w:cstheme="minorHAnsi"/>
        </w:rPr>
        <w:t xml:space="preserve">ian: </w:t>
      </w:r>
      <w:r w:rsidR="00E11A45">
        <w:rPr>
          <w:rFonts w:cstheme="minorHAnsi"/>
        </w:rPr>
        <w:t>к</w:t>
      </w:r>
      <w:r>
        <w:rPr>
          <w:rFonts w:cstheme="minorHAnsi"/>
        </w:rPr>
        <w:t xml:space="preserve">, </w:t>
      </w:r>
      <w:r w:rsidR="00E11A45">
        <w:rPr>
          <w:rFonts w:cstheme="minorHAnsi"/>
        </w:rPr>
        <w:t>с (Cyrillic); k, s (Latin)</w:t>
      </w:r>
      <w:r>
        <w:rPr>
          <w:rFonts w:cstheme="minorHAnsi"/>
        </w:rPr>
        <w:t>.</w:t>
      </w:r>
    </w:p>
    <w:p w14:paraId="4B6DA472" w14:textId="77777777"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E11A45">
        <w:rPr>
          <w:rFonts w:cstheme="minorHAnsi"/>
        </w:rPr>
        <w:t>them</w:t>
      </w:r>
      <w:r>
        <w:rPr>
          <w:rFonts w:cstheme="minorHAnsi"/>
        </w:rPr>
        <w:t xml:space="preserve"> to the word which follows them.</w:t>
      </w:r>
    </w:p>
    <w:p w14:paraId="484A868D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6E18A098" w14:textId="77777777" w:rsidR="00DE4F4C" w:rsidRDefault="00DE4F4C" w:rsidP="005B7D95">
      <w:pPr>
        <w:rPr>
          <w:rFonts w:cstheme="minorHAnsi"/>
        </w:rPr>
      </w:pPr>
    </w:p>
    <w:p w14:paraId="41D5CB19" w14:textId="77777777" w:rsidR="00DF0B72" w:rsidRDefault="00E11A45" w:rsidP="00E11A45">
      <w:pPr>
        <w:rPr>
          <w:rFonts w:cstheme="minorHAnsi"/>
        </w:rPr>
      </w:pPr>
      <w:r w:rsidRPr="00E11A45">
        <w:rPr>
          <w:rFonts w:cstheme="minorHAnsi"/>
        </w:rPr>
        <w:t>Syllable length is the number of letters in the syllable in the Cyrillic alphabet.</w:t>
      </w:r>
    </w:p>
    <w:p w14:paraId="41DD5CDE" w14:textId="6A5B88CE" w:rsidR="00E11A45" w:rsidRDefault="005F2CFD" w:rsidP="00E11A45">
      <w:pPr>
        <w:rPr>
          <w:rFonts w:cstheme="minorHAnsi"/>
        </w:rPr>
      </w:pPr>
      <w:r>
        <w:rPr>
          <w:rFonts w:cstheme="minorHAnsi"/>
        </w:rPr>
        <w:t xml:space="preserve">In Latin alphabet, count </w:t>
      </w:r>
      <w:proofErr w:type="spellStart"/>
      <w:r>
        <w:rPr>
          <w:rFonts w:cstheme="minorHAnsi"/>
        </w:rPr>
        <w:t>lj</w:t>
      </w:r>
      <w:proofErr w:type="spellEnd"/>
      <w:del w:id="18" w:author="Jan" w:date="2019-09-13T14:37:00Z">
        <w:r w:rsidR="005D0842">
          <w:rPr>
            <w:rFonts w:cstheme="minorHAnsi"/>
          </w:rPr>
          <w:delText xml:space="preserve"> (sonorant)</w:delText>
        </w:r>
        <w:r>
          <w:rPr>
            <w:rFonts w:cstheme="minorHAnsi"/>
          </w:rPr>
          <w:delText>,</w:delText>
        </w:r>
      </w:del>
      <w:ins w:id="19" w:author="Jan" w:date="2019-09-13T14:37:00Z">
        <w:r>
          <w:rPr>
            <w:rFonts w:cstheme="minorHAnsi"/>
          </w:rPr>
          <w:t>,</w:t>
        </w:r>
      </w:ins>
      <w:r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nj</w:t>
      </w:r>
      <w:proofErr w:type="spellEnd"/>
      <w:del w:id="20" w:author="Jan" w:date="2019-09-13T14:37:00Z">
        <w:r w:rsidR="005D0842">
          <w:rPr>
            <w:rFonts w:cstheme="minorHAnsi"/>
          </w:rPr>
          <w:delText xml:space="preserve"> (sonorant)</w:delText>
        </w:r>
        <w:r>
          <w:rPr>
            <w:rFonts w:cstheme="minorHAnsi"/>
          </w:rPr>
          <w:delText>,</w:delText>
        </w:r>
      </w:del>
      <w:ins w:id="21" w:author="Jan" w:date="2019-09-13T14:37:00Z">
        <w:r>
          <w:rPr>
            <w:rFonts w:cstheme="minorHAnsi"/>
          </w:rPr>
          <w:t>,</w:t>
        </w:r>
      </w:ins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dž</w:t>
      </w:r>
      <w:proofErr w:type="spellEnd"/>
      <w:del w:id="22" w:author="Jan" w:date="2019-09-13T14:37:00Z">
        <w:r w:rsidR="005D0842">
          <w:rPr>
            <w:rFonts w:cstheme="minorHAnsi"/>
          </w:rPr>
          <w:delText xml:space="preserve"> (non-sonorant consonant)</w:delText>
        </w:r>
      </w:del>
      <w:r w:rsidR="00E11A45">
        <w:rPr>
          <w:rFonts w:cstheme="minorHAnsi"/>
        </w:rPr>
        <w:t xml:space="preserve"> as one unit.</w:t>
      </w:r>
    </w:p>
    <w:p w14:paraId="644081DE" w14:textId="77777777" w:rsidR="00DE4F4C" w:rsidRPr="00DE4F4C" w:rsidRDefault="00E11A45" w:rsidP="00DE4F4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његов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njegov</w:t>
      </w:r>
      <w:proofErr w:type="spellEnd"/>
      <w:r>
        <w:rPr>
          <w:rFonts w:cstheme="minorHAnsi"/>
        </w:rPr>
        <w:t xml:space="preserve"> (= his), the syllabification is </w:t>
      </w:r>
      <w:proofErr w:type="spellStart"/>
      <w:r>
        <w:rPr>
          <w:rFonts w:cstheme="minorHAnsi"/>
        </w:rPr>
        <w:t>ње-гов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nje</w:t>
      </w:r>
      <w:proofErr w:type="spellEnd"/>
      <w:r>
        <w:rPr>
          <w:rFonts w:cstheme="minorHAnsi"/>
        </w:rPr>
        <w:t>-gov; in both cases, the first syllable has length 2 and the second one length 3.</w:t>
      </w: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87B9A"/>
    <w:rsid w:val="00186AC0"/>
    <w:rsid w:val="002763CE"/>
    <w:rsid w:val="002D2038"/>
    <w:rsid w:val="003629F9"/>
    <w:rsid w:val="0036453E"/>
    <w:rsid w:val="00401E29"/>
    <w:rsid w:val="004304A4"/>
    <w:rsid w:val="0051060B"/>
    <w:rsid w:val="00562AD9"/>
    <w:rsid w:val="0058254C"/>
    <w:rsid w:val="005B7D95"/>
    <w:rsid w:val="005D0842"/>
    <w:rsid w:val="005F2CFD"/>
    <w:rsid w:val="0062710F"/>
    <w:rsid w:val="00645BC5"/>
    <w:rsid w:val="00655AEC"/>
    <w:rsid w:val="006856C7"/>
    <w:rsid w:val="0069080F"/>
    <w:rsid w:val="006C431F"/>
    <w:rsid w:val="007A571B"/>
    <w:rsid w:val="007C0F95"/>
    <w:rsid w:val="00931F63"/>
    <w:rsid w:val="009A1C5C"/>
    <w:rsid w:val="009B0883"/>
    <w:rsid w:val="00A17FDC"/>
    <w:rsid w:val="00A53C62"/>
    <w:rsid w:val="00A941E3"/>
    <w:rsid w:val="00BE22A3"/>
    <w:rsid w:val="00CE5807"/>
    <w:rsid w:val="00D6023E"/>
    <w:rsid w:val="00D77DDF"/>
    <w:rsid w:val="00DB058B"/>
    <w:rsid w:val="00DE4F4C"/>
    <w:rsid w:val="00DF0B72"/>
    <w:rsid w:val="00E04986"/>
    <w:rsid w:val="00E11A45"/>
    <w:rsid w:val="00EA5E74"/>
    <w:rsid w:val="00EC5565"/>
    <w:rsid w:val="00EC63BC"/>
    <w:rsid w:val="00EF1E68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Gablíková Júlia</cp:lastModifiedBy>
  <cp:revision>1</cp:revision>
  <dcterms:created xsi:type="dcterms:W3CDTF">2019-07-18T13:03:00Z</dcterms:created>
  <dcterms:modified xsi:type="dcterms:W3CDTF">2019-09-13T12:37:00Z</dcterms:modified>
</cp:coreProperties>
</file>