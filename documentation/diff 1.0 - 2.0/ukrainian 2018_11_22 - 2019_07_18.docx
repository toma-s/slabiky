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2BEF8" w14:textId="77777777" w:rsidR="00E04986" w:rsidRDefault="0062710F">
      <w:bookmarkStart w:id="0" w:name="_GoBack"/>
      <w:bookmarkEnd w:id="0"/>
      <w:r>
        <w:t>List of all letters according to the official order in the Ukrainian language (first lowercase, then uppercase):</w:t>
      </w:r>
    </w:p>
    <w:p w14:paraId="50651745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А </w:t>
      </w:r>
      <w:proofErr w:type="spellStart"/>
      <w:r>
        <w:rPr>
          <w:rFonts w:cstheme="minorHAnsi"/>
        </w:rPr>
        <w:t>а</w:t>
      </w:r>
      <w:proofErr w:type="spellEnd"/>
    </w:p>
    <w:p w14:paraId="513A907A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Б </w:t>
      </w:r>
      <w:proofErr w:type="spellStart"/>
      <w:r>
        <w:rPr>
          <w:rFonts w:cstheme="minorHAnsi"/>
        </w:rPr>
        <w:t>б</w:t>
      </w:r>
      <w:proofErr w:type="spellEnd"/>
    </w:p>
    <w:p w14:paraId="4EC56D10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>
        <w:rPr>
          <w:rFonts w:cstheme="minorHAnsi"/>
        </w:rPr>
        <w:t>в</w:t>
      </w:r>
      <w:proofErr w:type="spellEnd"/>
    </w:p>
    <w:p w14:paraId="06F5E95D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Г </w:t>
      </w:r>
      <w:proofErr w:type="spellStart"/>
      <w:r>
        <w:rPr>
          <w:rFonts w:cstheme="minorHAnsi"/>
        </w:rPr>
        <w:t>г</w:t>
      </w:r>
      <w:proofErr w:type="spellEnd"/>
    </w:p>
    <w:p w14:paraId="23065381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Ґ </w:t>
      </w:r>
      <w:proofErr w:type="spellStart"/>
      <w:r>
        <w:rPr>
          <w:rFonts w:cstheme="minorHAnsi"/>
        </w:rPr>
        <w:t>ґ</w:t>
      </w:r>
      <w:proofErr w:type="spellEnd"/>
    </w:p>
    <w:p w14:paraId="44BE309D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Д </w:t>
      </w:r>
      <w:proofErr w:type="spellStart"/>
      <w:r>
        <w:rPr>
          <w:rFonts w:cstheme="minorHAnsi"/>
        </w:rPr>
        <w:t>д</w:t>
      </w:r>
      <w:proofErr w:type="spellEnd"/>
    </w:p>
    <w:p w14:paraId="4F5BCC14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Е </w:t>
      </w:r>
      <w:proofErr w:type="spellStart"/>
      <w:r>
        <w:rPr>
          <w:rFonts w:cstheme="minorHAnsi"/>
        </w:rPr>
        <w:t>е</w:t>
      </w:r>
      <w:proofErr w:type="spellEnd"/>
    </w:p>
    <w:p w14:paraId="0FB0FB54" w14:textId="77777777" w:rsidR="0062710F" w:rsidRDefault="006C4CA7">
      <w:pPr>
        <w:rPr>
          <w:rFonts w:cstheme="minorHAnsi"/>
        </w:rPr>
      </w:pPr>
      <w:r>
        <w:rPr>
          <w:rFonts w:cstheme="minorHAnsi"/>
        </w:rPr>
        <w:t>Є</w:t>
      </w:r>
      <w:r w:rsidR="0062710F">
        <w:rPr>
          <w:rFonts w:cstheme="minorHAnsi"/>
        </w:rPr>
        <w:t xml:space="preserve"> </w:t>
      </w:r>
      <w:proofErr w:type="spellStart"/>
      <w:r>
        <w:rPr>
          <w:rFonts w:cstheme="minorHAnsi"/>
        </w:rPr>
        <w:t>є</w:t>
      </w:r>
      <w:proofErr w:type="spellEnd"/>
    </w:p>
    <w:p w14:paraId="13A673C0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Ж </w:t>
      </w:r>
      <w:proofErr w:type="spellStart"/>
      <w:r>
        <w:rPr>
          <w:rFonts w:cstheme="minorHAnsi"/>
        </w:rPr>
        <w:t>ж</w:t>
      </w:r>
      <w:proofErr w:type="spellEnd"/>
    </w:p>
    <w:p w14:paraId="73B342FF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З </w:t>
      </w:r>
      <w:proofErr w:type="spellStart"/>
      <w:r>
        <w:rPr>
          <w:rFonts w:cstheme="minorHAnsi"/>
        </w:rPr>
        <w:t>з</w:t>
      </w:r>
      <w:proofErr w:type="spellEnd"/>
    </w:p>
    <w:p w14:paraId="3F1E1DF5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И </w:t>
      </w:r>
      <w:proofErr w:type="spellStart"/>
      <w:r>
        <w:rPr>
          <w:rFonts w:cstheme="minorHAnsi"/>
        </w:rPr>
        <w:t>и</w:t>
      </w:r>
      <w:proofErr w:type="spellEnd"/>
    </w:p>
    <w:p w14:paraId="01701A72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І </w:t>
      </w:r>
      <w:proofErr w:type="spellStart"/>
      <w:r>
        <w:rPr>
          <w:rFonts w:cstheme="minorHAnsi"/>
        </w:rPr>
        <w:t>і</w:t>
      </w:r>
      <w:proofErr w:type="spellEnd"/>
    </w:p>
    <w:p w14:paraId="44B3441B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Ї </w:t>
      </w:r>
      <w:proofErr w:type="spellStart"/>
      <w:r>
        <w:rPr>
          <w:rFonts w:cstheme="minorHAnsi"/>
        </w:rPr>
        <w:t>ї</w:t>
      </w:r>
      <w:proofErr w:type="spellEnd"/>
    </w:p>
    <w:p w14:paraId="2C489E98" w14:textId="77777777" w:rsidR="00FA5B2F" w:rsidRDefault="00EF5D76">
      <w:pPr>
        <w:rPr>
          <w:rFonts w:cstheme="minorHAnsi"/>
        </w:rPr>
      </w:pPr>
      <w:r>
        <w:rPr>
          <w:rFonts w:cstheme="minorHAnsi"/>
        </w:rPr>
        <w:t xml:space="preserve">Й </w:t>
      </w:r>
      <w:proofErr w:type="spellStart"/>
      <w:r>
        <w:rPr>
          <w:rFonts w:cstheme="minorHAnsi"/>
        </w:rPr>
        <w:t>й</w:t>
      </w:r>
      <w:proofErr w:type="spellEnd"/>
    </w:p>
    <w:p w14:paraId="78F909E7" w14:textId="77777777" w:rsidR="00EF5D76" w:rsidRDefault="00EF5D76">
      <w:pPr>
        <w:rPr>
          <w:rFonts w:cstheme="minorHAnsi"/>
        </w:rPr>
      </w:pPr>
      <w:r>
        <w:rPr>
          <w:rFonts w:cstheme="minorHAnsi"/>
        </w:rPr>
        <w:t xml:space="preserve">К </w:t>
      </w:r>
      <w:proofErr w:type="spellStart"/>
      <w:r>
        <w:rPr>
          <w:rFonts w:cstheme="minorHAnsi"/>
        </w:rPr>
        <w:t>к</w:t>
      </w:r>
      <w:proofErr w:type="spellEnd"/>
    </w:p>
    <w:p w14:paraId="04FDD736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Л </w:t>
      </w:r>
      <w:proofErr w:type="spellStart"/>
      <w:r>
        <w:rPr>
          <w:rFonts w:cstheme="minorHAnsi"/>
        </w:rPr>
        <w:t>л</w:t>
      </w:r>
      <w:proofErr w:type="spellEnd"/>
    </w:p>
    <w:p w14:paraId="1935E280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М </w:t>
      </w:r>
      <w:proofErr w:type="spellStart"/>
      <w:r>
        <w:rPr>
          <w:rFonts w:cstheme="minorHAnsi"/>
        </w:rPr>
        <w:t>м</w:t>
      </w:r>
      <w:proofErr w:type="spellEnd"/>
    </w:p>
    <w:p w14:paraId="433EFE99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Н </w:t>
      </w:r>
      <w:proofErr w:type="spellStart"/>
      <w:r>
        <w:rPr>
          <w:rFonts w:cstheme="minorHAnsi"/>
        </w:rPr>
        <w:t>н</w:t>
      </w:r>
      <w:proofErr w:type="spellEnd"/>
    </w:p>
    <w:p w14:paraId="62BA12F7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О </w:t>
      </w:r>
      <w:proofErr w:type="spellStart"/>
      <w:r>
        <w:rPr>
          <w:rFonts w:cstheme="minorHAnsi"/>
        </w:rPr>
        <w:t>о</w:t>
      </w:r>
      <w:proofErr w:type="spellEnd"/>
    </w:p>
    <w:p w14:paraId="17767057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П </w:t>
      </w:r>
      <w:proofErr w:type="spellStart"/>
      <w:r>
        <w:rPr>
          <w:rFonts w:cstheme="minorHAnsi"/>
        </w:rPr>
        <w:t>п</w:t>
      </w:r>
      <w:proofErr w:type="spellEnd"/>
    </w:p>
    <w:p w14:paraId="35C06E95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Р </w:t>
      </w:r>
      <w:proofErr w:type="spellStart"/>
      <w:r>
        <w:rPr>
          <w:rFonts w:cstheme="minorHAnsi"/>
        </w:rPr>
        <w:t>р</w:t>
      </w:r>
      <w:proofErr w:type="spellEnd"/>
    </w:p>
    <w:p w14:paraId="325F0DB7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С </w:t>
      </w:r>
      <w:proofErr w:type="spellStart"/>
      <w:r>
        <w:rPr>
          <w:rFonts w:cstheme="minorHAnsi"/>
        </w:rPr>
        <w:t>с</w:t>
      </w:r>
      <w:proofErr w:type="spellEnd"/>
    </w:p>
    <w:p w14:paraId="039DF92E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Т </w:t>
      </w:r>
      <w:proofErr w:type="spellStart"/>
      <w:r>
        <w:rPr>
          <w:rFonts w:cstheme="minorHAnsi"/>
        </w:rPr>
        <w:t>т</w:t>
      </w:r>
      <w:proofErr w:type="spellEnd"/>
    </w:p>
    <w:p w14:paraId="5E6D0910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у</w:t>
      </w:r>
      <w:proofErr w:type="spellEnd"/>
    </w:p>
    <w:p w14:paraId="1801A33A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Ф </w:t>
      </w:r>
      <w:proofErr w:type="spellStart"/>
      <w:r>
        <w:rPr>
          <w:rFonts w:cstheme="minorHAnsi"/>
        </w:rPr>
        <w:t>ф</w:t>
      </w:r>
      <w:proofErr w:type="spellEnd"/>
    </w:p>
    <w:p w14:paraId="11DF9794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Х </w:t>
      </w:r>
      <w:proofErr w:type="spellStart"/>
      <w:r>
        <w:rPr>
          <w:rFonts w:cstheme="minorHAnsi"/>
        </w:rPr>
        <w:t>х</w:t>
      </w:r>
      <w:proofErr w:type="spellEnd"/>
    </w:p>
    <w:p w14:paraId="49C6C263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Ц </w:t>
      </w:r>
      <w:proofErr w:type="spellStart"/>
      <w:r>
        <w:rPr>
          <w:rFonts w:cstheme="minorHAnsi"/>
        </w:rPr>
        <w:t>ц</w:t>
      </w:r>
      <w:proofErr w:type="spellEnd"/>
    </w:p>
    <w:p w14:paraId="691C1D97" w14:textId="77777777" w:rsidR="0051060B" w:rsidRDefault="0051060B">
      <w:pPr>
        <w:rPr>
          <w:rFonts w:cstheme="minorHAnsi"/>
        </w:rPr>
      </w:pPr>
      <w:r>
        <w:rPr>
          <w:rFonts w:cstheme="minorHAnsi"/>
        </w:rPr>
        <w:lastRenderedPageBreak/>
        <w:t xml:space="preserve">Ч </w:t>
      </w:r>
      <w:proofErr w:type="spellStart"/>
      <w:r>
        <w:rPr>
          <w:rFonts w:cstheme="minorHAnsi"/>
        </w:rPr>
        <w:t>ч</w:t>
      </w:r>
      <w:proofErr w:type="spellEnd"/>
    </w:p>
    <w:p w14:paraId="76A80A96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Ш </w:t>
      </w:r>
      <w:proofErr w:type="spellStart"/>
      <w:r>
        <w:rPr>
          <w:rFonts w:cstheme="minorHAnsi"/>
        </w:rPr>
        <w:t>ш</w:t>
      </w:r>
      <w:proofErr w:type="spellEnd"/>
    </w:p>
    <w:p w14:paraId="27AB0971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Щ </w:t>
      </w:r>
      <w:proofErr w:type="spellStart"/>
      <w:r>
        <w:rPr>
          <w:rFonts w:cstheme="minorHAnsi"/>
        </w:rPr>
        <w:t>щ</w:t>
      </w:r>
      <w:proofErr w:type="spellEnd"/>
    </w:p>
    <w:p w14:paraId="6795EBB8" w14:textId="1768ED09" w:rsidR="0051060B" w:rsidRDefault="0051060B">
      <w:pPr>
        <w:rPr>
          <w:rFonts w:cstheme="minorHAnsi"/>
        </w:rPr>
      </w:pPr>
      <w:r>
        <w:rPr>
          <w:rFonts w:cstheme="minorHAnsi"/>
        </w:rPr>
        <w:t>Ь</w:t>
      </w:r>
      <w:r w:rsidR="00C43310">
        <w:rPr>
          <w:rFonts w:cstheme="minorHAnsi"/>
        </w:rPr>
        <w:t xml:space="preserve"> </w:t>
      </w:r>
      <w:proofErr w:type="spellStart"/>
      <w:ins w:id="1" w:author="Jan" w:date="2019-09-13T14:39:00Z">
        <w:r w:rsidR="00C43310">
          <w:rPr>
            <w:rFonts w:cstheme="minorHAnsi"/>
          </w:rPr>
          <w:t>ь</w:t>
        </w:r>
        <w:proofErr w:type="spellEnd"/>
        <w:r w:rsidR="00A941E3">
          <w:rPr>
            <w:rFonts w:cstheme="minorHAnsi"/>
          </w:rPr>
          <w:t xml:space="preserve"> </w:t>
        </w:r>
      </w:ins>
      <w:r w:rsidR="00A941E3">
        <w:rPr>
          <w:rFonts w:cstheme="minorHAnsi"/>
        </w:rPr>
        <w:t>(</w:t>
      </w:r>
      <w:r w:rsidR="004304A4">
        <w:rPr>
          <w:rFonts w:cstheme="minorHAnsi"/>
        </w:rPr>
        <w:t>soft sign</w:t>
      </w:r>
      <w:del w:id="2" w:author="Jan" w:date="2019-09-13T14:39:00Z">
        <w:r w:rsidR="004304A4">
          <w:rPr>
            <w:rFonts w:cstheme="minorHAnsi"/>
          </w:rPr>
          <w:delText>, only lowerc</w:delText>
        </w:r>
        <w:r w:rsidR="00A941E3">
          <w:rPr>
            <w:rFonts w:cstheme="minorHAnsi"/>
          </w:rPr>
          <w:delText>ase</w:delText>
        </w:r>
      </w:del>
      <w:r w:rsidR="00040EFE">
        <w:rPr>
          <w:rFonts w:cstheme="minorHAnsi"/>
        </w:rPr>
        <w:t>; it does not correspond to a sound but indicates some changes in pronunciation</w:t>
      </w:r>
      <w:r w:rsidR="00A941E3">
        <w:rPr>
          <w:rFonts w:cstheme="minorHAnsi"/>
        </w:rPr>
        <w:t>)</w:t>
      </w:r>
    </w:p>
    <w:p w14:paraId="7D80F078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Ю </w:t>
      </w:r>
      <w:proofErr w:type="spellStart"/>
      <w:r>
        <w:rPr>
          <w:rFonts w:cstheme="minorHAnsi"/>
        </w:rPr>
        <w:t>ю</w:t>
      </w:r>
      <w:proofErr w:type="spellEnd"/>
    </w:p>
    <w:p w14:paraId="56962ABF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Я </w:t>
      </w:r>
      <w:proofErr w:type="spellStart"/>
      <w:r>
        <w:rPr>
          <w:rFonts w:cstheme="minorHAnsi"/>
        </w:rPr>
        <w:t>я</w:t>
      </w:r>
      <w:proofErr w:type="spellEnd"/>
    </w:p>
    <w:p w14:paraId="59F2C4AA" w14:textId="77777777" w:rsidR="00040EFE" w:rsidRDefault="00040EFE">
      <w:pPr>
        <w:rPr>
          <w:rFonts w:cstheme="minorHAnsi"/>
        </w:rPr>
      </w:pPr>
      <w:proofErr w:type="gramStart"/>
      <w:r>
        <w:rPr>
          <w:rFonts w:cstheme="minorHAnsi"/>
        </w:rPr>
        <w:t>‘ (</w:t>
      </w:r>
      <w:proofErr w:type="gramEnd"/>
      <w:r>
        <w:rPr>
          <w:rFonts w:cstheme="minorHAnsi"/>
        </w:rPr>
        <w:t>apostrophe; it does not correspond to a sound but indicates some changes in pronunciation)</w:t>
      </w:r>
    </w:p>
    <w:p w14:paraId="516FA172" w14:textId="77777777" w:rsidR="00562AD9" w:rsidRDefault="00562AD9">
      <w:pPr>
        <w:rPr>
          <w:rFonts w:cstheme="minorHAnsi"/>
        </w:rPr>
      </w:pPr>
    </w:p>
    <w:p w14:paraId="42917DA3" w14:textId="77777777"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14:paraId="628DAD48" w14:textId="77777777" w:rsidR="00EC5565" w:rsidRDefault="00EC5565">
      <w:pPr>
        <w:rPr>
          <w:rFonts w:cstheme="minorHAnsi"/>
        </w:rPr>
      </w:pPr>
    </w:p>
    <w:p w14:paraId="703D7F8A" w14:textId="77777777"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14:paraId="0252CFEA" w14:textId="77777777" w:rsidR="00562AD9" w:rsidRDefault="00562AD9" w:rsidP="00562AD9">
      <w:pPr>
        <w:rPr>
          <w:rFonts w:cstheme="minorHAnsi"/>
        </w:rPr>
      </w:pPr>
      <w:r>
        <w:rPr>
          <w:rFonts w:cstheme="minorHAnsi"/>
        </w:rPr>
        <w:t xml:space="preserve">а е </w:t>
      </w:r>
      <w:r w:rsidR="006C4CA7">
        <w:rPr>
          <w:rFonts w:cstheme="minorHAnsi"/>
        </w:rPr>
        <w:t>є</w:t>
      </w:r>
      <w:r>
        <w:rPr>
          <w:rFonts w:cstheme="minorHAnsi"/>
        </w:rPr>
        <w:t xml:space="preserve"> и і ї о у ю я</w:t>
      </w:r>
    </w:p>
    <w:p w14:paraId="3DFF045F" w14:textId="77777777" w:rsidR="00577BDA" w:rsidRDefault="00577BDA" w:rsidP="00562AD9">
      <w:pPr>
        <w:rPr>
          <w:rFonts w:cstheme="minorHAnsi"/>
        </w:rPr>
      </w:pPr>
    </w:p>
    <w:p w14:paraId="7B578B79" w14:textId="2F5A3A21" w:rsidR="00577BDA" w:rsidRDefault="00577BDA" w:rsidP="00577BDA">
      <w:pPr>
        <w:rPr>
          <w:rFonts w:cstheme="minorHAnsi"/>
        </w:rPr>
      </w:pPr>
      <w:r>
        <w:rPr>
          <w:rFonts w:cstheme="minorHAnsi"/>
        </w:rPr>
        <w:t xml:space="preserve">List of </w:t>
      </w:r>
      <w:del w:id="3" w:author="Jan" w:date="2019-09-13T14:39:00Z">
        <w:r>
          <w:rPr>
            <w:rFonts w:cstheme="minorHAnsi"/>
          </w:rPr>
          <w:delText>sonorants</w:delText>
        </w:r>
      </w:del>
      <w:ins w:id="4" w:author="Jan" w:date="2019-09-13T14:39:00Z">
        <w:r w:rsidR="00716439">
          <w:rPr>
            <w:rFonts w:cstheme="minorHAnsi"/>
          </w:rPr>
          <w:t>glide</w:t>
        </w:r>
        <w:r>
          <w:rPr>
            <w:rFonts w:cstheme="minorHAnsi"/>
          </w:rPr>
          <w:t>s</w:t>
        </w:r>
      </w:ins>
      <w:r>
        <w:rPr>
          <w:rFonts w:cstheme="minorHAnsi"/>
        </w:rPr>
        <w:t xml:space="preserve"> (only lowercase):</w:t>
      </w:r>
    </w:p>
    <w:p w14:paraId="688EA56E" w14:textId="77777777" w:rsidR="00577BDA" w:rsidRDefault="00577BDA" w:rsidP="00577BDA">
      <w:pPr>
        <w:rPr>
          <w:ins w:id="5" w:author="Jan" w:date="2019-09-13T14:39:00Z"/>
          <w:rFonts w:cstheme="minorHAnsi"/>
        </w:rPr>
      </w:pPr>
      <w:r>
        <w:rPr>
          <w:rFonts w:cstheme="minorHAnsi"/>
        </w:rPr>
        <w:t xml:space="preserve">в й </w:t>
      </w:r>
    </w:p>
    <w:p w14:paraId="436D4C32" w14:textId="77777777" w:rsidR="00716439" w:rsidRDefault="00716439" w:rsidP="00577BDA">
      <w:pPr>
        <w:rPr>
          <w:ins w:id="6" w:author="Jan" w:date="2019-09-13T14:39:00Z"/>
          <w:rFonts w:cstheme="minorHAnsi"/>
        </w:rPr>
      </w:pPr>
    </w:p>
    <w:p w14:paraId="5310EED5" w14:textId="77777777" w:rsidR="00716439" w:rsidRDefault="00716439" w:rsidP="00716439">
      <w:pPr>
        <w:rPr>
          <w:ins w:id="7" w:author="Jan" w:date="2019-09-13T14:39:00Z"/>
          <w:rFonts w:cstheme="minorHAnsi"/>
        </w:rPr>
      </w:pPr>
      <w:ins w:id="8" w:author="Jan" w:date="2019-09-13T14:39:00Z">
        <w:r>
          <w:rPr>
            <w:rFonts w:cstheme="minorHAnsi"/>
          </w:rPr>
          <w:t>List of liquids (only lowercase):</w:t>
        </w:r>
      </w:ins>
    </w:p>
    <w:p w14:paraId="4BA744F5" w14:textId="77777777" w:rsidR="0036453E" w:rsidRDefault="00716439" w:rsidP="00716439">
      <w:pPr>
        <w:rPr>
          <w:ins w:id="9" w:author="Jan" w:date="2019-09-13T14:39:00Z"/>
          <w:rFonts w:cstheme="minorHAnsi"/>
        </w:rPr>
      </w:pPr>
      <w:r>
        <w:rPr>
          <w:rFonts w:cstheme="minorHAnsi"/>
        </w:rPr>
        <w:t xml:space="preserve">л </w:t>
      </w:r>
      <w:ins w:id="10" w:author="Jan" w:date="2019-09-13T14:39:00Z">
        <w:r>
          <w:rPr>
            <w:rFonts w:cstheme="minorHAnsi"/>
          </w:rPr>
          <w:t>р</w:t>
        </w:r>
      </w:ins>
    </w:p>
    <w:p w14:paraId="6B0D5433" w14:textId="77777777" w:rsidR="00716439" w:rsidRDefault="00716439" w:rsidP="00716439">
      <w:pPr>
        <w:rPr>
          <w:ins w:id="11" w:author="Jan" w:date="2019-09-13T14:39:00Z"/>
          <w:rFonts w:cstheme="minorHAnsi"/>
        </w:rPr>
      </w:pPr>
    </w:p>
    <w:p w14:paraId="796429A0" w14:textId="77777777" w:rsidR="00716439" w:rsidRDefault="00716439" w:rsidP="00716439">
      <w:pPr>
        <w:rPr>
          <w:ins w:id="12" w:author="Jan" w:date="2019-09-13T14:39:00Z"/>
          <w:rFonts w:cstheme="minorHAnsi"/>
        </w:rPr>
      </w:pPr>
      <w:ins w:id="13" w:author="Jan" w:date="2019-09-13T14:39:00Z">
        <w:r>
          <w:rPr>
            <w:rFonts w:cstheme="minorHAnsi"/>
          </w:rPr>
          <w:t>List of nasals (only lowercase):</w:t>
        </w:r>
      </w:ins>
    </w:p>
    <w:p w14:paraId="129DDE22" w14:textId="3374BEE2" w:rsidR="00716439" w:rsidRDefault="00716439" w:rsidP="00716439">
      <w:pPr>
        <w:rPr>
          <w:rFonts w:cstheme="minorHAnsi"/>
        </w:rPr>
      </w:pPr>
      <w:r>
        <w:rPr>
          <w:rFonts w:cstheme="minorHAnsi"/>
        </w:rPr>
        <w:t>м н</w:t>
      </w:r>
      <w:del w:id="14" w:author="Jan" w:date="2019-09-13T14:39:00Z">
        <w:r w:rsidR="00577BDA">
          <w:rPr>
            <w:rFonts w:cstheme="minorHAnsi"/>
          </w:rPr>
          <w:delText xml:space="preserve"> р </w:delText>
        </w:r>
      </w:del>
    </w:p>
    <w:p w14:paraId="4D5F6D55" w14:textId="77777777" w:rsidR="00716439" w:rsidRDefault="00716439" w:rsidP="00716439">
      <w:pPr>
        <w:rPr>
          <w:rFonts w:cstheme="minorHAnsi"/>
        </w:rPr>
      </w:pPr>
    </w:p>
    <w:p w14:paraId="60F22B72" w14:textId="20CBB51A" w:rsidR="00577BDA" w:rsidRDefault="00577BDA" w:rsidP="00577BDA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del w:id="15" w:author="Jan" w:date="2019-09-13T14:39:00Z">
        <w:r>
          <w:rPr>
            <w:rFonts w:cstheme="minorHAnsi"/>
          </w:rPr>
          <w:delText>those which are not sonorants</w:delText>
        </w:r>
      </w:del>
      <w:proofErr w:type="spellStart"/>
      <w:ins w:id="16" w:author="Jan" w:date="2019-09-13T14:39:00Z">
        <w:r w:rsidR="00716439">
          <w:rPr>
            <w:rFonts w:cstheme="minorHAnsi"/>
          </w:rPr>
          <w:t>obstruents</w:t>
        </w:r>
      </w:ins>
      <w:proofErr w:type="spellEnd"/>
      <w:r>
        <w:rPr>
          <w:rFonts w:cstheme="minorHAnsi"/>
        </w:rPr>
        <w:t>; only lowercase):</w:t>
      </w:r>
    </w:p>
    <w:p w14:paraId="45799EE3" w14:textId="77777777" w:rsidR="0069080F" w:rsidRDefault="0036453E" w:rsidP="0069080F">
      <w:pPr>
        <w:rPr>
          <w:rFonts w:cstheme="minorHAnsi"/>
        </w:rPr>
      </w:pPr>
      <w:r>
        <w:rPr>
          <w:rFonts w:cstheme="minorHAnsi"/>
        </w:rPr>
        <w:t>б г ґ д ж з</w:t>
      </w:r>
      <w:r w:rsidR="0069080F" w:rsidRPr="0069080F">
        <w:rPr>
          <w:rFonts w:cstheme="minorHAnsi"/>
        </w:rPr>
        <w:t xml:space="preserve"> </w:t>
      </w:r>
      <w:r w:rsidR="0069080F">
        <w:rPr>
          <w:rFonts w:cstheme="minorHAnsi"/>
        </w:rPr>
        <w:t>к п с т ф х ц ч ш щ</w:t>
      </w:r>
    </w:p>
    <w:p w14:paraId="65D14893" w14:textId="77777777" w:rsidR="0058254C" w:rsidRDefault="0058254C" w:rsidP="0069080F">
      <w:pPr>
        <w:rPr>
          <w:rFonts w:cstheme="minorHAnsi"/>
        </w:rPr>
      </w:pPr>
    </w:p>
    <w:p w14:paraId="28DA0EA3" w14:textId="77777777" w:rsidR="0058254C" w:rsidRDefault="0058254C" w:rsidP="0069080F">
      <w:pPr>
        <w:rPr>
          <w:rFonts w:cstheme="minorHAnsi"/>
        </w:rPr>
      </w:pPr>
      <w:r>
        <w:rPr>
          <w:rFonts w:cstheme="minorHAnsi"/>
        </w:rPr>
        <w:t>The soft sign and the apostrophe are special signs – they always follow a consonant and they form one unit with the previous consonant. So</w:t>
      </w:r>
      <w:r w:rsidR="00CE5807">
        <w:rPr>
          <w:rFonts w:cstheme="minorHAnsi"/>
        </w:rPr>
        <w:t>,</w:t>
      </w:r>
      <w:r>
        <w:rPr>
          <w:rFonts w:cstheme="minorHAnsi"/>
        </w:rPr>
        <w:t xml:space="preserve"> they must be always attached to the previous consonant, they can never </w:t>
      </w:r>
      <w:r w:rsidR="00577BDA">
        <w:rPr>
          <w:rFonts w:cstheme="minorHAnsi"/>
        </w:rPr>
        <w:t>stand</w:t>
      </w:r>
      <w:r>
        <w:rPr>
          <w:rFonts w:cstheme="minorHAnsi"/>
        </w:rPr>
        <w:t xml:space="preserve"> at the beginning of a syllable.</w:t>
      </w:r>
    </w:p>
    <w:p w14:paraId="507057E2" w14:textId="77777777" w:rsidR="005B7D95" w:rsidRDefault="005B7D95" w:rsidP="0069080F">
      <w:pPr>
        <w:rPr>
          <w:rFonts w:cstheme="minorHAnsi"/>
        </w:rPr>
      </w:pPr>
    </w:p>
    <w:p w14:paraId="00E85CAF" w14:textId="77777777" w:rsidR="00EC5565" w:rsidRDefault="00EC5565" w:rsidP="005B7D95">
      <w:pPr>
        <w:pBdr>
          <w:bottom w:val="single" w:sz="6" w:space="1" w:color="auto"/>
        </w:pBdr>
        <w:rPr>
          <w:rFonts w:cstheme="minorHAnsi"/>
        </w:rPr>
      </w:pPr>
    </w:p>
    <w:p w14:paraId="6D386868" w14:textId="77777777" w:rsidR="00EC5565" w:rsidRDefault="00DE4F4C" w:rsidP="005B7D95">
      <w:pPr>
        <w:rPr>
          <w:rFonts w:cstheme="minorHAnsi"/>
        </w:rPr>
      </w:pPr>
      <w:r>
        <w:rPr>
          <w:rFonts w:cstheme="minorHAnsi"/>
        </w:rPr>
        <w:t>There are 5 zero-syllable words in Ukrainian: б, в, ж, з, й.</w:t>
      </w:r>
    </w:p>
    <w:p w14:paraId="280A5EE3" w14:textId="77777777" w:rsidR="00DE4F4C" w:rsidRDefault="00DE4F4C" w:rsidP="005B7D95">
      <w:pPr>
        <w:rPr>
          <w:rFonts w:cstheme="minorHAnsi"/>
        </w:rPr>
      </w:pPr>
      <w:r>
        <w:rPr>
          <w:rFonts w:cstheme="minorHAnsi"/>
        </w:rPr>
        <w:t>Always attach б and ж to the word which precedes them; attach</w:t>
      </w:r>
      <w:r w:rsidRPr="00DE4F4C">
        <w:rPr>
          <w:rFonts w:cstheme="minorHAnsi"/>
        </w:rPr>
        <w:t xml:space="preserve"> </w:t>
      </w:r>
      <w:r>
        <w:rPr>
          <w:rFonts w:cstheme="minorHAnsi"/>
        </w:rPr>
        <w:t>в, з, й to the word which follows them.</w:t>
      </w:r>
    </w:p>
    <w:p w14:paraId="30E6E848" w14:textId="77777777"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14:paraId="2569E661" w14:textId="77777777" w:rsidR="00DE4F4C" w:rsidRDefault="00DE4F4C" w:rsidP="005B7D95">
      <w:pPr>
        <w:rPr>
          <w:rFonts w:cstheme="minorHAnsi"/>
        </w:rPr>
      </w:pPr>
    </w:p>
    <w:p w14:paraId="6AB7D101" w14:textId="77777777" w:rsidR="00EC5565" w:rsidRDefault="006856C7" w:rsidP="005B7D95">
      <w:pPr>
        <w:rPr>
          <w:rFonts w:cstheme="minorHAnsi"/>
        </w:rPr>
      </w:pPr>
      <w:r>
        <w:rPr>
          <w:rFonts w:cstheme="minorHAnsi"/>
        </w:rPr>
        <w:t>W</w:t>
      </w:r>
      <w:r w:rsidR="00EC5565">
        <w:rPr>
          <w:rFonts w:cstheme="minorHAnsi"/>
        </w:rPr>
        <w:t xml:space="preserve">hen counting syllable or word length, ignore soft sign </w:t>
      </w:r>
      <w:r w:rsidR="00577BDA">
        <w:rPr>
          <w:rFonts w:cstheme="minorHAnsi"/>
        </w:rPr>
        <w:t>ь</w:t>
      </w:r>
      <w:r>
        <w:rPr>
          <w:rFonts w:cstheme="minorHAnsi"/>
        </w:rPr>
        <w:t xml:space="preserve"> (be careful, in some fonts it is quite difficult to distinguish it completely from </w:t>
      </w:r>
      <w:r w:rsidR="002763CE">
        <w:rPr>
          <w:rFonts w:cstheme="minorHAnsi"/>
        </w:rPr>
        <w:t xml:space="preserve">the Cyrillic </w:t>
      </w:r>
      <w:r>
        <w:rPr>
          <w:rFonts w:cstheme="minorHAnsi"/>
        </w:rPr>
        <w:t xml:space="preserve">в, </w:t>
      </w:r>
      <w:r w:rsidR="002763CE">
        <w:rPr>
          <w:rFonts w:cstheme="minorHAnsi"/>
        </w:rPr>
        <w:t xml:space="preserve">i.e. from the letter </w:t>
      </w:r>
      <w:r>
        <w:rPr>
          <w:rFonts w:cstheme="minorHAnsi"/>
        </w:rPr>
        <w:t>which is v in Latin alphabet) and the apostrophe ‘. Don’t delete them, just insert some condition to the program (or word/syllable length can be determined as the number of all letters minus the number of soft signs minus the number of apostrophes in the word/syllable)</w:t>
      </w:r>
    </w:p>
    <w:p w14:paraId="28DA154A" w14:textId="77777777" w:rsidR="007C0F95" w:rsidRDefault="007C0F95" w:rsidP="005B7D95">
      <w:pPr>
        <w:rPr>
          <w:rFonts w:cstheme="minorHAnsi"/>
        </w:rPr>
      </w:pPr>
    </w:p>
    <w:p w14:paraId="516F905F" w14:textId="77777777" w:rsidR="007C0F95" w:rsidRDefault="00DE4F4C" w:rsidP="005B7D95">
      <w:pPr>
        <w:rPr>
          <w:rFonts w:cstheme="minorHAnsi"/>
        </w:rPr>
      </w:pPr>
      <w:r>
        <w:rPr>
          <w:rFonts w:cstheme="minorHAnsi"/>
        </w:rPr>
        <w:t>Other r</w:t>
      </w:r>
      <w:r w:rsidR="007C0F95">
        <w:rPr>
          <w:rFonts w:cstheme="minorHAnsi"/>
        </w:rPr>
        <w:t>emarks to syllable length:</w:t>
      </w:r>
    </w:p>
    <w:p w14:paraId="40027A35" w14:textId="77777777" w:rsidR="007C0F95" w:rsidRDefault="007C0F95" w:rsidP="005B7D95">
      <w:pPr>
        <w:rPr>
          <w:rFonts w:cstheme="minorHAnsi"/>
        </w:rPr>
      </w:pPr>
      <w:r>
        <w:rPr>
          <w:rFonts w:cstheme="minorHAnsi"/>
        </w:rPr>
        <w:t xml:space="preserve">One letter </w:t>
      </w:r>
      <w:r w:rsidR="00577BDA">
        <w:rPr>
          <w:rFonts w:cstheme="minorHAnsi"/>
        </w:rPr>
        <w:t xml:space="preserve">(except for the soft sign and the apostrophe, see above) </w:t>
      </w:r>
      <w:r>
        <w:rPr>
          <w:rFonts w:cstheme="minorHAnsi"/>
        </w:rPr>
        <w:t xml:space="preserve">corresponds to one phoneme (sound), </w:t>
      </w:r>
      <w:r w:rsidR="00577BDA">
        <w:rPr>
          <w:rFonts w:cstheme="minorHAnsi"/>
        </w:rPr>
        <w:t>with</w:t>
      </w:r>
      <w:r>
        <w:rPr>
          <w:rFonts w:cstheme="minorHAnsi"/>
        </w:rPr>
        <w:t xml:space="preserve"> the following exceptions:</w:t>
      </w:r>
    </w:p>
    <w:p w14:paraId="3A171A19" w14:textId="77777777" w:rsidR="007C0F95" w:rsidRDefault="00DF0B72" w:rsidP="00DF0B72">
      <w:pPr>
        <w:pStyle w:val="Odsekzoznamu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Ї always corresponds to two phonemes (ji)</w:t>
      </w:r>
    </w:p>
    <w:p w14:paraId="2350F891" w14:textId="41EF677C" w:rsidR="00DF0B72" w:rsidRDefault="006C4CA7" w:rsidP="00DF0B72">
      <w:pPr>
        <w:pStyle w:val="Odsekzoznamu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є</w:t>
      </w:r>
      <w:r w:rsidR="00DF0B72">
        <w:rPr>
          <w:rFonts w:cstheme="minorHAnsi"/>
        </w:rPr>
        <w:t>, ю</w:t>
      </w:r>
      <w:r w:rsidR="00577BDA">
        <w:rPr>
          <w:rFonts w:cstheme="minorHAnsi"/>
        </w:rPr>
        <w:t>,</w:t>
      </w:r>
      <w:r w:rsidR="00DF0B72">
        <w:rPr>
          <w:rFonts w:cstheme="minorHAnsi"/>
        </w:rPr>
        <w:t xml:space="preserve"> я represent two phonemes </w:t>
      </w:r>
      <w:del w:id="17" w:author="Jan" w:date="2019-09-13T14:39:00Z">
        <w:r w:rsidR="0060260C">
          <w:rPr>
            <w:rFonts w:cstheme="minorHAnsi"/>
          </w:rPr>
          <w:delText xml:space="preserve">(je, ju, ja) </w:delText>
        </w:r>
      </w:del>
      <w:r w:rsidR="00DF0B72">
        <w:rPr>
          <w:rFonts w:cstheme="minorHAnsi"/>
        </w:rPr>
        <w:t>if they are at the beginning of a word, or if the follow a vowel (see the list above), an apostrophe, or a soft sign</w:t>
      </w:r>
      <w:r w:rsidR="00D6023E">
        <w:rPr>
          <w:rFonts w:cstheme="minorHAnsi"/>
        </w:rPr>
        <w:t>; otherwise they represent one phoneme</w:t>
      </w:r>
    </w:p>
    <w:p w14:paraId="1861CD00" w14:textId="77777777" w:rsidR="00EF7F95" w:rsidRDefault="00EF7F95" w:rsidP="00DF0B72">
      <w:pPr>
        <w:pStyle w:val="Odsekzoznamu"/>
        <w:numPr>
          <w:ilvl w:val="0"/>
          <w:numId w:val="1"/>
        </w:numPr>
        <w:rPr>
          <w:del w:id="18" w:author="Jan" w:date="2019-09-13T14:39:00Z"/>
          <w:rFonts w:cstheme="minorHAnsi"/>
        </w:rPr>
      </w:pPr>
      <w:del w:id="19" w:author="Jan" w:date="2019-09-13T14:39:00Z">
        <w:r>
          <w:rPr>
            <w:rFonts w:cstheme="minorHAnsi"/>
          </w:rPr>
          <w:delText>щ represents two phonemes</w:delText>
        </w:r>
      </w:del>
    </w:p>
    <w:p w14:paraId="745C9117" w14:textId="7B024161" w:rsidR="00723742" w:rsidRDefault="00723742" w:rsidP="00DF0B72">
      <w:pPr>
        <w:pStyle w:val="Odsekzoznamu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дж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дз</w:t>
      </w:r>
      <w:proofErr w:type="spellEnd"/>
      <w:r>
        <w:rPr>
          <w:rFonts w:cstheme="minorHAnsi"/>
        </w:rPr>
        <w:t xml:space="preserve"> represent </w:t>
      </w:r>
      <w:ins w:id="20" w:author="Jan" w:date="2019-09-13T14:39:00Z">
        <w:r>
          <w:rPr>
            <w:rFonts w:cstheme="minorHAnsi"/>
          </w:rPr>
          <w:t xml:space="preserve">always </w:t>
        </w:r>
      </w:ins>
      <w:r>
        <w:rPr>
          <w:rFonts w:cstheme="minorHAnsi"/>
        </w:rPr>
        <w:t xml:space="preserve">one </w:t>
      </w:r>
      <w:del w:id="21" w:author="Jan" w:date="2019-09-13T14:39:00Z">
        <w:r w:rsidR="0041453C">
          <w:rPr>
            <w:rFonts w:cstheme="minorHAnsi"/>
          </w:rPr>
          <w:delText>phoneme (non-sonorant consonant in both cases)</w:delText>
        </w:r>
      </w:del>
      <w:ins w:id="22" w:author="Jan" w:date="2019-09-13T14:39:00Z">
        <w:r>
          <w:rPr>
            <w:rFonts w:cstheme="minorHAnsi"/>
          </w:rPr>
          <w:t>sound</w:t>
        </w:r>
      </w:ins>
    </w:p>
    <w:p w14:paraId="1E3704F6" w14:textId="77777777" w:rsidR="00723742" w:rsidRDefault="00723742" w:rsidP="00DF0B72">
      <w:pPr>
        <w:pStyle w:val="Odsekzoznamu"/>
        <w:numPr>
          <w:ilvl w:val="0"/>
          <w:numId w:val="1"/>
        </w:numPr>
        <w:rPr>
          <w:ins w:id="23" w:author="Jan" w:date="2019-09-13T14:39:00Z"/>
          <w:rFonts w:cstheme="minorHAnsi"/>
        </w:rPr>
      </w:pPr>
      <w:ins w:id="24" w:author="Jan" w:date="2019-09-13T14:39:00Z">
        <w:r>
          <w:rPr>
            <w:rFonts w:cstheme="minorHAnsi"/>
          </w:rPr>
          <w:t>щ represents always two sounds</w:t>
        </w:r>
      </w:ins>
    </w:p>
    <w:p w14:paraId="3FC61088" w14:textId="77777777" w:rsidR="00DE4F4C" w:rsidRPr="00DE4F4C" w:rsidRDefault="00DE4F4C" w:rsidP="00DE4F4C">
      <w:pPr>
        <w:rPr>
          <w:rFonts w:cstheme="minorHAnsi"/>
        </w:rPr>
      </w:pPr>
    </w:p>
    <w:sectPr w:rsidR="00DE4F4C" w:rsidRPr="00DE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186AC0"/>
    <w:rsid w:val="002763CE"/>
    <w:rsid w:val="0036453E"/>
    <w:rsid w:val="0041453C"/>
    <w:rsid w:val="004152E7"/>
    <w:rsid w:val="004304A4"/>
    <w:rsid w:val="0051060B"/>
    <w:rsid w:val="00562AD9"/>
    <w:rsid w:val="00577BDA"/>
    <w:rsid w:val="0058254C"/>
    <w:rsid w:val="005B7D95"/>
    <w:rsid w:val="0060260C"/>
    <w:rsid w:val="0062710F"/>
    <w:rsid w:val="00645BC5"/>
    <w:rsid w:val="006856C7"/>
    <w:rsid w:val="0069080F"/>
    <w:rsid w:val="006C4CA7"/>
    <w:rsid w:val="00716439"/>
    <w:rsid w:val="00723742"/>
    <w:rsid w:val="007A571B"/>
    <w:rsid w:val="007C0F95"/>
    <w:rsid w:val="00924522"/>
    <w:rsid w:val="00A17FDC"/>
    <w:rsid w:val="00A53C62"/>
    <w:rsid w:val="00A941E3"/>
    <w:rsid w:val="00BE22A3"/>
    <w:rsid w:val="00C43310"/>
    <w:rsid w:val="00CE5807"/>
    <w:rsid w:val="00D6023E"/>
    <w:rsid w:val="00DE4F4C"/>
    <w:rsid w:val="00DF0B72"/>
    <w:rsid w:val="00E04986"/>
    <w:rsid w:val="00EA5E74"/>
    <w:rsid w:val="00EC5565"/>
    <w:rsid w:val="00EF5D76"/>
    <w:rsid w:val="00EF7F95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Gablíková Júlia</cp:lastModifiedBy>
  <cp:revision>1</cp:revision>
  <dcterms:created xsi:type="dcterms:W3CDTF">2019-07-18T13:17:00Z</dcterms:created>
  <dcterms:modified xsi:type="dcterms:W3CDTF">2019-09-13T12:39:00Z</dcterms:modified>
</cp:coreProperties>
</file>