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CB84" w14:textId="77777777" w:rsidR="00E04986" w:rsidRDefault="0062710F">
      <w:bookmarkStart w:id="5" w:name="_GoBack"/>
      <w:bookmarkEnd w:id="5"/>
      <w:r>
        <w:t xml:space="preserve">List of all letters in the </w:t>
      </w:r>
      <w:r w:rsidR="00B17FB1">
        <w:t xml:space="preserve">Croatian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3BA46BF5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14:paraId="2DCE6A26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14:paraId="62CB0CF8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14:paraId="22BD65C7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Č č</w:t>
      </w:r>
    </w:p>
    <w:p w14:paraId="56F65B68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Ć ć</w:t>
      </w:r>
    </w:p>
    <w:p w14:paraId="441D95F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14:paraId="3E104316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Dž dž</w:t>
      </w:r>
    </w:p>
    <w:p w14:paraId="10EA689B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Đ đ</w:t>
      </w:r>
    </w:p>
    <w:p w14:paraId="0BBBABF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14:paraId="39C122A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14:paraId="415A7D0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14:paraId="477AC5F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14:paraId="4C09617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14:paraId="1EEC9F5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14:paraId="76A9C4A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14:paraId="69E9A0F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14:paraId="42D1186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Lj lj</w:t>
      </w:r>
    </w:p>
    <w:p w14:paraId="6AA1AD6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14:paraId="5786835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14:paraId="5E6A680A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Nj nj</w:t>
      </w:r>
    </w:p>
    <w:p w14:paraId="33263EF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14:paraId="5D4B7DA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14:paraId="342122C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14:paraId="7640DADA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14:paraId="3118C8D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Š š</w:t>
      </w:r>
    </w:p>
    <w:p w14:paraId="1EDEC73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14:paraId="638E39C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14:paraId="624BD0E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V v</w:t>
      </w:r>
      <w:r w:rsidRPr="00DB5357">
        <w:rPr>
          <w:rFonts w:cstheme="minorHAnsi"/>
        </w:rPr>
        <w:t xml:space="preserve"> </w:t>
      </w:r>
    </w:p>
    <w:p w14:paraId="119AE613" w14:textId="77777777" w:rsidR="002D506A" w:rsidRDefault="00DB5357">
      <w:pPr>
        <w:rPr>
          <w:rFonts w:cstheme="minorHAnsi"/>
        </w:rPr>
      </w:pPr>
      <w:r>
        <w:rPr>
          <w:rFonts w:cstheme="minorHAnsi"/>
        </w:rPr>
        <w:t>Z z</w:t>
      </w:r>
    </w:p>
    <w:p w14:paraId="7E790F6F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Ž ž</w:t>
      </w:r>
    </w:p>
    <w:p w14:paraId="05521FCC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3A9A7BFF" w14:textId="77777777" w:rsidR="00EC5565" w:rsidRDefault="00EC5565">
      <w:pPr>
        <w:rPr>
          <w:rFonts w:cstheme="minorHAnsi"/>
        </w:rPr>
      </w:pPr>
    </w:p>
    <w:p w14:paraId="5393C9E4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67B50B04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i </w:t>
      </w:r>
      <w:r w:rsidR="00B17FB1">
        <w:rPr>
          <w:rFonts w:cstheme="minorHAnsi"/>
        </w:rPr>
        <w:t>o u</w:t>
      </w:r>
    </w:p>
    <w:p w14:paraId="27747478" w14:textId="77777777" w:rsidR="00B17FB1" w:rsidRDefault="00B17FB1" w:rsidP="00562AD9">
      <w:pPr>
        <w:rPr>
          <w:rFonts w:cstheme="minorHAnsi"/>
        </w:rPr>
      </w:pPr>
    </w:p>
    <w:p w14:paraId="39A4D52B" w14:textId="001B8296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6" w:author="Tamara Savkova" w:date="2020-01-12T18:45:00Z">
        <w:r>
          <w:rPr>
            <w:rFonts w:cstheme="minorHAnsi"/>
          </w:rPr>
          <w:delText>sonorants</w:delText>
        </w:r>
      </w:del>
      <w:ins w:id="7" w:author="Tamara Savkova" w:date="2020-01-12T18:45:00Z">
        <w:r w:rsidR="008E3427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0392A798" w14:textId="77777777" w:rsidR="006C431F" w:rsidRDefault="00D77DDF" w:rsidP="005B7D95">
      <w:pPr>
        <w:rPr>
          <w:ins w:id="8" w:author="Tamara Savkova" w:date="2020-01-12T18:45:00Z"/>
          <w:rFonts w:cstheme="minorHAnsi"/>
        </w:rPr>
      </w:pPr>
      <w:r>
        <w:rPr>
          <w:rFonts w:cstheme="minorHAnsi"/>
        </w:rPr>
        <w:t xml:space="preserve">j </w:t>
      </w:r>
      <w:ins w:id="9" w:author="Tamara Savkova" w:date="2020-01-12T18:45:00Z">
        <w:r w:rsidR="007B12A4">
          <w:rPr>
            <w:rFonts w:cstheme="minorHAnsi"/>
          </w:rPr>
          <w:t>v</w:t>
        </w:r>
      </w:ins>
    </w:p>
    <w:p w14:paraId="2C3424F2" w14:textId="77777777" w:rsidR="008E3427" w:rsidRDefault="008E3427" w:rsidP="005B7D95">
      <w:pPr>
        <w:rPr>
          <w:ins w:id="10" w:author="Tamara Savkova" w:date="2020-01-12T18:45:00Z"/>
          <w:rFonts w:cstheme="minorHAnsi"/>
        </w:rPr>
      </w:pPr>
    </w:p>
    <w:p w14:paraId="677A30A1" w14:textId="77777777" w:rsidR="008E3427" w:rsidRDefault="008E3427" w:rsidP="008E3427">
      <w:pPr>
        <w:rPr>
          <w:ins w:id="11" w:author="Tamara Savkova" w:date="2020-01-12T18:45:00Z"/>
          <w:rFonts w:cstheme="minorHAnsi"/>
        </w:rPr>
      </w:pPr>
      <w:ins w:id="12" w:author="Tamara Savkova" w:date="2020-01-12T18:45:00Z">
        <w:r>
          <w:rPr>
            <w:rFonts w:cstheme="minorHAnsi"/>
          </w:rPr>
          <w:t>List of liquids (only lowercase):</w:t>
        </w:r>
      </w:ins>
    </w:p>
    <w:p w14:paraId="55A86CB9" w14:textId="77777777" w:rsidR="008E3427" w:rsidRDefault="008E3427" w:rsidP="005B7D95">
      <w:pPr>
        <w:rPr>
          <w:ins w:id="13" w:author="Tamara Savkova" w:date="2020-01-12T18:45:00Z"/>
          <w:rFonts w:cstheme="minorHAnsi"/>
        </w:rPr>
      </w:pPr>
      <w:r>
        <w:rPr>
          <w:rFonts w:cstheme="minorHAnsi"/>
        </w:rPr>
        <w:t xml:space="preserve">l lj </w:t>
      </w:r>
      <w:ins w:id="14" w:author="Tamara Savkova" w:date="2020-01-12T18:45:00Z">
        <w:r>
          <w:rPr>
            <w:rFonts w:cstheme="minorHAnsi"/>
          </w:rPr>
          <w:t>r</w:t>
        </w:r>
      </w:ins>
    </w:p>
    <w:p w14:paraId="395FE60D" w14:textId="77777777" w:rsidR="008E3427" w:rsidRDefault="008E3427" w:rsidP="005B7D95">
      <w:pPr>
        <w:rPr>
          <w:ins w:id="15" w:author="Tamara Savkova" w:date="2020-01-12T18:45:00Z"/>
          <w:rFonts w:cstheme="minorHAnsi"/>
        </w:rPr>
      </w:pPr>
    </w:p>
    <w:p w14:paraId="2F094954" w14:textId="77777777" w:rsidR="008E3427" w:rsidRDefault="008E3427" w:rsidP="008E3427">
      <w:pPr>
        <w:rPr>
          <w:ins w:id="16" w:author="Tamara Savkova" w:date="2020-01-12T18:45:00Z"/>
          <w:rFonts w:cstheme="minorHAnsi"/>
        </w:rPr>
      </w:pPr>
      <w:ins w:id="17" w:author="Tamara Savkova" w:date="2020-01-12T18:45:00Z">
        <w:r>
          <w:rPr>
            <w:rFonts w:cstheme="minorHAnsi"/>
          </w:rPr>
          <w:t>List of nasals (only lowercase):</w:t>
        </w:r>
      </w:ins>
    </w:p>
    <w:p w14:paraId="124EF5BB" w14:textId="3A6D6D83" w:rsidR="008E3427" w:rsidRDefault="008E3427" w:rsidP="005B7D95">
      <w:pPr>
        <w:rPr>
          <w:rFonts w:cstheme="minorHAnsi"/>
        </w:rPr>
      </w:pPr>
      <w:r>
        <w:rPr>
          <w:rFonts w:cstheme="minorHAnsi"/>
        </w:rPr>
        <w:t>m n nj</w:t>
      </w:r>
      <w:del w:id="18" w:author="Tamara Savkova" w:date="2020-01-12T18:45:00Z">
        <w:r w:rsidR="00D77DDF">
          <w:rPr>
            <w:rFonts w:cstheme="minorHAnsi"/>
          </w:rPr>
          <w:delText xml:space="preserve"> r </w:delText>
        </w:r>
        <w:r w:rsidR="007B12A4">
          <w:rPr>
            <w:rFonts w:cstheme="minorHAnsi"/>
          </w:rPr>
          <w:delText>v</w:delText>
        </w:r>
      </w:del>
    </w:p>
    <w:p w14:paraId="7A35D515" w14:textId="77777777" w:rsidR="003C6903" w:rsidRDefault="003C6903" w:rsidP="005B7D95">
      <w:pPr>
        <w:rPr>
          <w:rFonts w:cstheme="minorHAnsi"/>
        </w:rPr>
      </w:pPr>
    </w:p>
    <w:p w14:paraId="7E3C71C6" w14:textId="130F1D33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9" w:author="Tamara Savkova" w:date="2020-01-12T18:45:00Z">
        <w:r>
          <w:rPr>
            <w:rFonts w:cstheme="minorHAnsi"/>
          </w:rPr>
          <w:delText>those which are not sonorants</w:delText>
        </w:r>
      </w:del>
      <w:ins w:id="20" w:author="Tamara Savkova" w:date="2020-01-12T18:45:00Z">
        <w:r w:rsidR="003C6903">
          <w:rPr>
            <w:rFonts w:cstheme="minorHAnsi"/>
          </w:rPr>
          <w:t>obstruents</w:t>
        </w:r>
      </w:ins>
      <w:r>
        <w:rPr>
          <w:rFonts w:cstheme="minorHAnsi"/>
        </w:rPr>
        <w:t>; only lowercase):</w:t>
      </w:r>
    </w:p>
    <w:p w14:paraId="6FE5AF8A" w14:textId="77777777" w:rsidR="006C431F" w:rsidRDefault="00D77DDF" w:rsidP="006C431F">
      <w:pPr>
        <w:rPr>
          <w:rFonts w:cstheme="minorHAnsi"/>
        </w:rPr>
      </w:pPr>
      <w:r>
        <w:rPr>
          <w:rFonts w:cstheme="minorHAnsi"/>
        </w:rPr>
        <w:t xml:space="preserve">b </w:t>
      </w:r>
      <w:r w:rsidR="007B12A4">
        <w:rPr>
          <w:rFonts w:cstheme="minorHAnsi"/>
        </w:rPr>
        <w:t xml:space="preserve">c č ć d dž đ f </w:t>
      </w:r>
      <w:r>
        <w:rPr>
          <w:rFonts w:cstheme="minorHAnsi"/>
        </w:rPr>
        <w:t xml:space="preserve">g </w:t>
      </w:r>
      <w:r w:rsidR="007B12A4">
        <w:rPr>
          <w:rFonts w:cstheme="minorHAnsi"/>
        </w:rPr>
        <w:t xml:space="preserve">h </w:t>
      </w:r>
      <w:r>
        <w:rPr>
          <w:rFonts w:cstheme="minorHAnsi"/>
        </w:rPr>
        <w:t>k p s</w:t>
      </w:r>
      <w:r w:rsidR="007B12A4" w:rsidRPr="007B12A4">
        <w:rPr>
          <w:rFonts w:cstheme="minorHAnsi"/>
        </w:rPr>
        <w:t xml:space="preserve"> </w:t>
      </w:r>
      <w:r w:rsidR="007B12A4">
        <w:rPr>
          <w:rFonts w:cstheme="minorHAnsi"/>
        </w:rPr>
        <w:t>š</w:t>
      </w:r>
      <w:r>
        <w:rPr>
          <w:rFonts w:cstheme="minorHAnsi"/>
        </w:rPr>
        <w:t xml:space="preserve"> t </w:t>
      </w:r>
      <w:r w:rsidR="007B12A4">
        <w:rPr>
          <w:rFonts w:cstheme="minorHAnsi"/>
        </w:rPr>
        <w:t xml:space="preserve">z ž </w:t>
      </w:r>
    </w:p>
    <w:p w14:paraId="598C2FA7" w14:textId="77777777"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14:paraId="720CF082" w14:textId="77777777" w:rsidR="005F2CFD" w:rsidRDefault="005F2CFD" w:rsidP="006C431F">
      <w:pPr>
        <w:rPr>
          <w:rFonts w:cstheme="minorHAnsi"/>
        </w:rPr>
      </w:pPr>
    </w:p>
    <w:p w14:paraId="75739912" w14:textId="45DFF0E3" w:rsidR="005F2CFD" w:rsidRDefault="005F2CFD" w:rsidP="006C431F">
      <w:pPr>
        <w:rPr>
          <w:rFonts w:cstheme="minorHAnsi"/>
        </w:rPr>
      </w:pPr>
      <w:r w:rsidRPr="00A1791C">
        <w:rPr>
          <w:rFonts w:cstheme="minorHAnsi"/>
        </w:rPr>
        <w:t>If r occurs between two consonants</w:t>
      </w:r>
      <w:del w:id="21" w:author="Tamara Savkova" w:date="2020-01-12T18:45:00Z">
        <w:r>
          <w:rPr>
            <w:rFonts w:cstheme="minorHAnsi"/>
          </w:rPr>
          <w:delText>, is</w:delText>
        </w:r>
      </w:del>
      <w:ins w:id="22" w:author="Tamara Savkova" w:date="2020-01-12T18:45:00Z">
        <w:r w:rsidR="00D4708B" w:rsidRPr="00A1791C">
          <w:rPr>
            <w:rFonts w:cstheme="minorHAnsi"/>
          </w:rPr>
          <w:t xml:space="preserve"> and the consonant </w:t>
        </w:r>
        <w:r w:rsidR="00994A47" w:rsidRPr="00A1791C">
          <w:rPr>
            <w:rFonts w:cstheme="minorHAnsi"/>
          </w:rPr>
          <w:t>after r is not j</w:t>
        </w:r>
        <w:r w:rsidRPr="00A1791C">
          <w:rPr>
            <w:rFonts w:cstheme="minorHAnsi"/>
          </w:rPr>
          <w:t xml:space="preserve">, </w:t>
        </w:r>
        <w:r w:rsidR="00994A47" w:rsidRPr="00A1791C">
          <w:rPr>
            <w:rFonts w:cstheme="minorHAnsi"/>
          </w:rPr>
          <w:t>r</w:t>
        </w:r>
      </w:ins>
      <w:r w:rsidRPr="00A1791C">
        <w:rPr>
          <w:rFonts w:cstheme="minorHAnsi"/>
        </w:rPr>
        <w:t xml:space="preserve"> becomes syllabic and plays the role of a vowel</w:t>
      </w:r>
      <w:r w:rsidR="00197203" w:rsidRPr="00A1791C">
        <w:rPr>
          <w:rFonts w:cstheme="minorHAnsi"/>
        </w:rPr>
        <w:t>.</w:t>
      </w:r>
      <w:ins w:id="23" w:author="Tamara Savkova" w:date="2020-01-12T18:45:00Z">
        <w:r w:rsidR="00F92E3C" w:rsidRPr="00A1791C">
          <w:rPr>
            <w:rFonts w:cstheme="minorHAnsi"/>
          </w:rPr>
          <w:t xml:space="preserve"> If r occurs at the end of a word after another consonant, it is syllabic</w:t>
        </w:r>
        <w:r w:rsidR="00F92E3C">
          <w:rPr>
            <w:rFonts w:cstheme="minorHAnsi"/>
          </w:rPr>
          <w:t xml:space="preserve"> </w:t>
        </w:r>
        <w:r w:rsidR="00F92E3C" w:rsidRPr="00A1791C">
          <w:rPr>
            <w:rFonts w:cstheme="minorHAnsi"/>
          </w:rPr>
          <w:t>and plays the role of a vowel</w:t>
        </w:r>
      </w:ins>
    </w:p>
    <w:p w14:paraId="6EC42C77" w14:textId="3B29199E" w:rsidR="006C431F" w:rsidRDefault="005F2CFD" w:rsidP="005B7D95">
      <w:pPr>
        <w:rPr>
          <w:rFonts w:cstheme="minorHAnsi"/>
        </w:rPr>
      </w:pPr>
      <w:del w:id="24" w:author="Tamara Savkova" w:date="2020-01-12T18:45:00Z">
        <w:r>
          <w:rPr>
            <w:rFonts w:cstheme="minorHAnsi"/>
          </w:rPr>
          <w:delText>Example</w:delText>
        </w:r>
      </w:del>
      <w:ins w:id="25" w:author="Tamara Savkova" w:date="2020-01-12T18:45:00Z">
        <w:r>
          <w:rPr>
            <w:rFonts w:cstheme="minorHAnsi"/>
          </w:rPr>
          <w:t>Example</w:t>
        </w:r>
        <w:r w:rsidR="0047658B">
          <w:rPr>
            <w:rFonts w:cstheme="minorHAnsi"/>
          </w:rPr>
          <w:t>s</w:t>
        </w:r>
      </w:ins>
      <w:r>
        <w:rPr>
          <w:rFonts w:cstheme="minorHAnsi"/>
        </w:rPr>
        <w:t>: crni (= black, masculine plural nominative) is a 2-syllabic word, with syllabification cr-ni</w:t>
      </w:r>
      <w:ins w:id="26" w:author="Tamara Savkova" w:date="2020-01-12T18:45:00Z">
        <w:r w:rsidR="00DB1F08">
          <w:rPr>
            <w:rFonts w:cstheme="minorHAnsi"/>
          </w:rPr>
          <w:t xml:space="preserve"> (both syllables have length 2)</w:t>
        </w:r>
        <w:r w:rsidR="00F92E3C">
          <w:rPr>
            <w:rFonts w:cstheme="minorHAnsi"/>
          </w:rPr>
          <w:t xml:space="preserve">; </w:t>
        </w:r>
        <w:r w:rsidR="00F92E3C" w:rsidRPr="00A1791C">
          <w:rPr>
            <w:rFonts w:cstheme="minorHAnsi"/>
          </w:rPr>
          <w:t>masakr is a 3-syllabic word (ma-sa-kr, syllable lengths 2-2-2).</w:t>
        </w:r>
      </w:ins>
    </w:p>
    <w:p w14:paraId="76EAC4D8" w14:textId="77777777" w:rsidR="00994A47" w:rsidRDefault="00994A47" w:rsidP="005B7D95">
      <w:pPr>
        <w:rPr>
          <w:ins w:id="27" w:author="Tamara Savkova" w:date="2020-01-12T18:45:00Z"/>
          <w:rFonts w:cstheme="minorHAnsi"/>
        </w:rPr>
      </w:pPr>
      <w:ins w:id="28" w:author="Tamara Savkova" w:date="2020-01-12T18:45:00Z">
        <w:r w:rsidRPr="00A1791C">
          <w:rPr>
            <w:rFonts w:cstheme="minorHAnsi"/>
          </w:rPr>
          <w:t>But strjelica is syllabified as strje-li-ca</w:t>
        </w:r>
        <w:r w:rsidR="00DB1F08">
          <w:rPr>
            <w:rFonts w:cstheme="minorHAnsi"/>
          </w:rPr>
          <w:t xml:space="preserve"> (syllable lengths 5-2-2)</w:t>
        </w:r>
        <w:r>
          <w:rPr>
            <w:rFonts w:cstheme="minorHAnsi"/>
          </w:rPr>
          <w:t>.</w:t>
        </w:r>
      </w:ins>
    </w:p>
    <w:p w14:paraId="278E76CD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1F705258" w14:textId="77777777" w:rsidR="00E11A45" w:rsidRDefault="00E11A45" w:rsidP="005B7D95">
      <w:pPr>
        <w:rPr>
          <w:rFonts w:cstheme="minorHAnsi"/>
        </w:rPr>
      </w:pPr>
    </w:p>
    <w:p w14:paraId="3313B277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197203">
        <w:rPr>
          <w:rFonts w:cstheme="minorHAnsi"/>
        </w:rPr>
        <w:t>Croat</w:t>
      </w:r>
      <w:r>
        <w:rPr>
          <w:rFonts w:cstheme="minorHAnsi"/>
        </w:rPr>
        <w:t xml:space="preserve">ian: </w:t>
      </w:r>
      <w:r w:rsidR="00197203">
        <w:rPr>
          <w:rFonts w:cstheme="minorHAnsi"/>
        </w:rPr>
        <w:t>k, s.</w:t>
      </w:r>
    </w:p>
    <w:p w14:paraId="15B2576D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14:paraId="75D09C0E" w14:textId="32C8A47B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  <w:del w:id="29" w:author="Tamara Savkova" w:date="2020-01-12T18:45:00Z">
        <w:r>
          <w:delText xml:space="preserve"> </w:delText>
        </w:r>
      </w:del>
    </w:p>
    <w:p w14:paraId="5EFFAC69" w14:textId="77777777" w:rsidR="00DE4F4C" w:rsidRDefault="00DE4F4C" w:rsidP="005B7D95">
      <w:pPr>
        <w:rPr>
          <w:rFonts w:cstheme="minorHAnsi"/>
        </w:rPr>
        <w:pPrChange w:id="30" w:author="Tamara Savkova" w:date="2020-01-12T18:45:00Z">
          <w:pPr>
            <w:pBdr>
              <w:bottom w:val="single" w:sz="6" w:space="1" w:color="auto"/>
            </w:pBdr>
          </w:pPr>
        </w:pPrChange>
      </w:pPr>
    </w:p>
    <w:p w14:paraId="11862492" w14:textId="7574C1BD" w:rsidR="00E11A45" w:rsidRDefault="00197203" w:rsidP="00E11A45">
      <w:pPr>
        <w:rPr>
          <w:rFonts w:cstheme="minorHAnsi"/>
        </w:rPr>
      </w:pPr>
      <w:r>
        <w:rPr>
          <w:rFonts w:cstheme="minorHAnsi"/>
        </w:rPr>
        <w:t>C</w:t>
      </w:r>
      <w:r w:rsidR="005F2CFD">
        <w:rPr>
          <w:rFonts w:cstheme="minorHAnsi"/>
        </w:rPr>
        <w:t>ount lj</w:t>
      </w:r>
      <w:del w:id="31" w:author="Tamara Savkova" w:date="2020-01-12T18:45:00Z">
        <w:r w:rsidR="005F2CFD">
          <w:rPr>
            <w:rFonts w:cstheme="minorHAnsi"/>
          </w:rPr>
          <w:delText>,</w:delText>
        </w:r>
      </w:del>
      <w:ins w:id="32" w:author="Tamara Savkova" w:date="2020-01-12T18:45:00Z">
        <w:r w:rsidR="0055217D">
          <w:rPr>
            <w:rFonts w:cstheme="minorHAnsi"/>
          </w:rPr>
          <w:t xml:space="preserve"> (sonorant)</w:t>
        </w:r>
        <w:r w:rsidR="005F2CFD">
          <w:rPr>
            <w:rFonts w:cstheme="minorHAnsi"/>
          </w:rPr>
          <w:t>,</w:t>
        </w:r>
      </w:ins>
      <w:r w:rsidR="005F2CFD">
        <w:rPr>
          <w:rFonts w:cstheme="minorHAnsi"/>
        </w:rPr>
        <w:t xml:space="preserve"> </w:t>
      </w:r>
      <w:r w:rsidR="00E11A45">
        <w:rPr>
          <w:rFonts w:cstheme="minorHAnsi"/>
        </w:rPr>
        <w:t>nj</w:t>
      </w:r>
      <w:del w:id="33" w:author="Tamara Savkova" w:date="2020-01-12T18:45:00Z">
        <w:r w:rsidR="005F2CFD">
          <w:rPr>
            <w:rFonts w:cstheme="minorHAnsi"/>
          </w:rPr>
          <w:delText>,</w:delText>
        </w:r>
      </w:del>
      <w:ins w:id="34" w:author="Tamara Savkova" w:date="2020-01-12T18:45:00Z">
        <w:r w:rsidR="0055217D">
          <w:rPr>
            <w:rFonts w:cstheme="minorHAnsi"/>
          </w:rPr>
          <w:t xml:space="preserve"> (sonorant)</w:t>
        </w:r>
        <w:r w:rsidR="005F2CFD">
          <w:rPr>
            <w:rFonts w:cstheme="minorHAnsi"/>
          </w:rPr>
          <w:t>,</w:t>
        </w:r>
      </w:ins>
      <w:r w:rsidR="005F2CFD">
        <w:rPr>
          <w:rFonts w:cstheme="minorHAnsi"/>
        </w:rPr>
        <w:t xml:space="preserve"> and dž</w:t>
      </w:r>
      <w:ins w:id="35" w:author="Tamara Savkova" w:date="2020-01-12T18:45:00Z">
        <w:r w:rsidR="00E11A45">
          <w:rPr>
            <w:rFonts w:cstheme="minorHAnsi"/>
          </w:rPr>
          <w:t xml:space="preserve"> </w:t>
        </w:r>
        <w:r w:rsidR="0055217D">
          <w:rPr>
            <w:rFonts w:cstheme="minorHAnsi"/>
          </w:rPr>
          <w:t>(</w:t>
        </w:r>
        <w:r w:rsidR="00930F5D">
          <w:rPr>
            <w:rFonts w:cstheme="minorHAnsi"/>
          </w:rPr>
          <w:t>obstruent</w:t>
        </w:r>
        <w:r w:rsidR="0055217D">
          <w:rPr>
            <w:rFonts w:cstheme="minorHAnsi"/>
          </w:rPr>
          <w:t xml:space="preserve"> consonant)</w:t>
        </w:r>
      </w:ins>
      <w:r w:rsidR="0055217D">
        <w:rPr>
          <w:rFonts w:cstheme="minorHAnsi"/>
        </w:rPr>
        <w:t xml:space="preserve"> </w:t>
      </w:r>
      <w:r w:rsidR="00E11A45">
        <w:rPr>
          <w:rFonts w:cstheme="minorHAnsi"/>
        </w:rPr>
        <w:t>as one unit.</w:t>
      </w:r>
      <w:r w:rsidR="003917B0">
        <w:rPr>
          <w:rFonts w:cstheme="minorHAnsi"/>
        </w:rPr>
        <w:t xml:space="preserve"> </w:t>
      </w:r>
    </w:p>
    <w:p w14:paraId="6235A225" w14:textId="77777777" w:rsidR="00E11A45" w:rsidRDefault="00E11A45" w:rsidP="00E11A45">
      <w:pPr>
        <w:rPr>
          <w:rFonts w:cstheme="minorHAnsi"/>
        </w:rPr>
      </w:pPr>
      <w:r>
        <w:rPr>
          <w:rFonts w:cstheme="minorHAnsi"/>
        </w:rPr>
        <w:t>Example: njegov (= his), the syllabification is nje-gov; the first syllable has length 2 and the second one length 3.</w:t>
      </w:r>
    </w:p>
    <w:p w14:paraId="3E9A4C9E" w14:textId="77777777" w:rsidR="002C3E3B" w:rsidRPr="00E11A45" w:rsidRDefault="002C3E3B" w:rsidP="00E11A45">
      <w:pPr>
        <w:rPr>
          <w:ins w:id="36" w:author="Tamara Savkova" w:date="2020-01-12T18:45:00Z"/>
          <w:rFonts w:cstheme="minorHAnsi"/>
        </w:rPr>
      </w:pPr>
      <w:ins w:id="37" w:author="Tamara Savkova" w:date="2020-01-12T18:45:00Z">
        <w:r w:rsidRPr="00A1791C">
          <w:rPr>
            <w:rFonts w:cstheme="minorHAnsi"/>
          </w:rPr>
          <w:t xml:space="preserve">The sequence of vowels ije is a diphthong (one unit) with length </w:t>
        </w:r>
        <w:r w:rsidR="00BE5D4B" w:rsidRPr="00A1791C">
          <w:rPr>
            <w:rFonts w:cstheme="minorHAnsi"/>
          </w:rPr>
          <w:t>1</w:t>
        </w:r>
        <w:r w:rsidRPr="00A1791C">
          <w:rPr>
            <w:rFonts w:cstheme="minorHAnsi"/>
          </w:rPr>
          <w:t xml:space="preserve"> (e.g. rijeka is syllabified as rije-ka, with syllable lengths 3 and 2).</w:t>
        </w:r>
      </w:ins>
    </w:p>
    <w:p w14:paraId="407A27CF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7C38"/>
    <w:multiLevelType w:val="hybridMultilevel"/>
    <w:tmpl w:val="67129DE8"/>
    <w:lvl w:ilvl="0" w:tplc="6C1033B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C25F2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A96C169E">
      <w:numFmt w:val="bullet"/>
      <w:lvlText w:val=""/>
      <w:lvlJc w:val="left"/>
      <w:pPr>
        <w:ind w:left="2160" w:hanging="1800"/>
      </w:pPr>
    </w:lvl>
    <w:lvl w:ilvl="3" w:tplc="ECC2809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CA1ABC7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96A7F94">
      <w:numFmt w:val="bullet"/>
      <w:lvlText w:val=""/>
      <w:lvlJc w:val="left"/>
      <w:pPr>
        <w:ind w:left="4320" w:hanging="3960"/>
      </w:pPr>
    </w:lvl>
    <w:lvl w:ilvl="6" w:tplc="F86AB9F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277C1C5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E1C8BCA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0CB4EFA"/>
    <w:multiLevelType w:val="hybridMultilevel"/>
    <w:tmpl w:val="447A80FA"/>
    <w:lvl w:ilvl="0" w:tplc="6846B694">
      <w:start w:val="1"/>
      <w:numFmt w:val="decimal"/>
      <w:lvlText w:val="%1."/>
      <w:lvlJc w:val="left"/>
      <w:pPr>
        <w:ind w:left="720" w:hanging="360"/>
      </w:pPr>
    </w:lvl>
    <w:lvl w:ilvl="1" w:tplc="ED1E2E18">
      <w:start w:val="1"/>
      <w:numFmt w:val="decimal"/>
      <w:lvlText w:val="%2."/>
      <w:lvlJc w:val="left"/>
      <w:pPr>
        <w:ind w:left="1440" w:hanging="1080"/>
      </w:pPr>
    </w:lvl>
    <w:lvl w:ilvl="2" w:tplc="9708AA7A">
      <w:start w:val="1"/>
      <w:numFmt w:val="decimal"/>
      <w:lvlText w:val="%3."/>
      <w:lvlJc w:val="left"/>
      <w:pPr>
        <w:ind w:left="2160" w:hanging="1980"/>
      </w:pPr>
    </w:lvl>
    <w:lvl w:ilvl="3" w:tplc="8E1A1806">
      <w:start w:val="1"/>
      <w:numFmt w:val="decimal"/>
      <w:lvlText w:val="%4."/>
      <w:lvlJc w:val="left"/>
      <w:pPr>
        <w:ind w:left="2880" w:hanging="2520"/>
      </w:pPr>
    </w:lvl>
    <w:lvl w:ilvl="4" w:tplc="F992ED70">
      <w:start w:val="1"/>
      <w:numFmt w:val="decimal"/>
      <w:lvlText w:val="%5."/>
      <w:lvlJc w:val="left"/>
      <w:pPr>
        <w:ind w:left="3600" w:hanging="3240"/>
      </w:pPr>
    </w:lvl>
    <w:lvl w:ilvl="5" w:tplc="9DEAAA4A">
      <w:start w:val="1"/>
      <w:numFmt w:val="decimal"/>
      <w:lvlText w:val="%6."/>
      <w:lvlJc w:val="left"/>
      <w:pPr>
        <w:ind w:left="4320" w:hanging="4140"/>
      </w:pPr>
    </w:lvl>
    <w:lvl w:ilvl="6" w:tplc="447238C4">
      <w:start w:val="1"/>
      <w:numFmt w:val="decimal"/>
      <w:lvlText w:val="%7."/>
      <w:lvlJc w:val="left"/>
      <w:pPr>
        <w:ind w:left="5040" w:hanging="4680"/>
      </w:pPr>
    </w:lvl>
    <w:lvl w:ilvl="7" w:tplc="10E6C7F2">
      <w:start w:val="1"/>
      <w:numFmt w:val="decimal"/>
      <w:lvlText w:val="%8."/>
      <w:lvlJc w:val="left"/>
      <w:pPr>
        <w:ind w:left="5760" w:hanging="5400"/>
      </w:pPr>
    </w:lvl>
    <w:lvl w:ilvl="8" w:tplc="1FB02C2C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ra Savkova">
    <w15:presenceInfo w15:providerId="Windows Live" w15:userId="c2e3e2f6a0074b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197203"/>
    <w:rsid w:val="002763CE"/>
    <w:rsid w:val="002C3E3B"/>
    <w:rsid w:val="002D506A"/>
    <w:rsid w:val="003629F9"/>
    <w:rsid w:val="0036453E"/>
    <w:rsid w:val="003917B0"/>
    <w:rsid w:val="003C6903"/>
    <w:rsid w:val="00401E29"/>
    <w:rsid w:val="004304A4"/>
    <w:rsid w:val="0047658B"/>
    <w:rsid w:val="0051060B"/>
    <w:rsid w:val="0055217D"/>
    <w:rsid w:val="00562AD9"/>
    <w:rsid w:val="0058254C"/>
    <w:rsid w:val="005B7D95"/>
    <w:rsid w:val="005F2CFD"/>
    <w:rsid w:val="0062710F"/>
    <w:rsid w:val="00645BC5"/>
    <w:rsid w:val="00655AEC"/>
    <w:rsid w:val="006856C7"/>
    <w:rsid w:val="0069080F"/>
    <w:rsid w:val="006C431F"/>
    <w:rsid w:val="007A571B"/>
    <w:rsid w:val="007B12A4"/>
    <w:rsid w:val="007B6AAB"/>
    <w:rsid w:val="007C0F95"/>
    <w:rsid w:val="00806DE2"/>
    <w:rsid w:val="00810932"/>
    <w:rsid w:val="008E3427"/>
    <w:rsid w:val="00930F5D"/>
    <w:rsid w:val="00931F63"/>
    <w:rsid w:val="00994A47"/>
    <w:rsid w:val="009A1C5C"/>
    <w:rsid w:val="009D2D47"/>
    <w:rsid w:val="00A13DA4"/>
    <w:rsid w:val="00A1791C"/>
    <w:rsid w:val="00A17FDC"/>
    <w:rsid w:val="00A53C62"/>
    <w:rsid w:val="00A941E3"/>
    <w:rsid w:val="00B17FB1"/>
    <w:rsid w:val="00BE22A3"/>
    <w:rsid w:val="00BE5D4B"/>
    <w:rsid w:val="00C3192F"/>
    <w:rsid w:val="00C3261D"/>
    <w:rsid w:val="00CE5807"/>
    <w:rsid w:val="00D4708B"/>
    <w:rsid w:val="00D5596A"/>
    <w:rsid w:val="00D6023E"/>
    <w:rsid w:val="00D77DDF"/>
    <w:rsid w:val="00DB1F08"/>
    <w:rsid w:val="00DB5357"/>
    <w:rsid w:val="00DE4F4C"/>
    <w:rsid w:val="00DF0B72"/>
    <w:rsid w:val="00E04986"/>
    <w:rsid w:val="00E11A45"/>
    <w:rsid w:val="00E86C2B"/>
    <w:rsid w:val="00EA5E74"/>
    <w:rsid w:val="00EB6013"/>
    <w:rsid w:val="00EC5565"/>
    <w:rsid w:val="00EF5D76"/>
    <w:rsid w:val="00F92E3C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7B6AAB"/>
    <w:pPr>
      <w:spacing w:before="480"/>
      <w:outlineLvl w:val="0"/>
      <w:pPrChange w:id="0" w:author="Tamara Savkova" w:date="2020-01-12T18:45:00Z">
        <w:pPr>
          <w:spacing w:before="480" w:after="160" w:line="259" w:lineRule="auto"/>
          <w:outlineLvl w:val="0"/>
        </w:pPr>
      </w:pPrChange>
    </w:pPr>
    <w:rPr>
      <w:rFonts w:ascii="Calibri"/>
      <w:b/>
      <w:color w:val="345A8A"/>
      <w:sz w:val="32"/>
      <w:rPrChange w:id="0" w:author="Tamara Savkova" w:date="2020-01-12T18:45:00Z">
        <w:rPr>
          <w:rFonts w:ascii="Calibri" w:eastAsiaTheme="minorHAnsi" w:hAnsiTheme="minorHAnsi" w:cstheme="minorBidi"/>
          <w:b/>
          <w:color w:val="345A8A"/>
          <w:sz w:val="32"/>
          <w:szCs w:val="22"/>
          <w:lang w:val="en-US" w:eastAsia="en-US" w:bidi="ar-SA"/>
        </w:rPr>
      </w:rPrChange>
    </w:rPr>
  </w:style>
  <w:style w:type="paragraph" w:styleId="Heading2">
    <w:name w:val="heading 2"/>
    <w:basedOn w:val="Normal"/>
    <w:link w:val="Heading2Char"/>
    <w:rsid w:val="007B6AAB"/>
    <w:pPr>
      <w:spacing w:before="200"/>
      <w:outlineLvl w:val="1"/>
      <w:pPrChange w:id="1" w:author="Tamara Savkova" w:date="2020-01-12T18:45:00Z">
        <w:pPr>
          <w:spacing w:before="200" w:after="160" w:line="259" w:lineRule="auto"/>
          <w:outlineLvl w:val="1"/>
        </w:pPr>
      </w:pPrChange>
    </w:pPr>
    <w:rPr>
      <w:rFonts w:ascii="Calibri"/>
      <w:b/>
      <w:color w:val="4F81BD"/>
      <w:sz w:val="26"/>
      <w:rPrChange w:id="1" w:author="Tamara Savkova" w:date="2020-01-12T18:45:00Z">
        <w:rPr>
          <w:rFonts w:ascii="Calibri" w:eastAsiaTheme="minorHAnsi" w:hAnsiTheme="minorHAnsi" w:cstheme="minorBidi"/>
          <w:b/>
          <w:color w:val="4F81BD"/>
          <w:sz w:val="26"/>
          <w:szCs w:val="22"/>
          <w:lang w:val="en-US" w:eastAsia="en-US" w:bidi="ar-SA"/>
        </w:rPr>
      </w:rPrChange>
    </w:rPr>
  </w:style>
  <w:style w:type="paragraph" w:styleId="Heading3">
    <w:name w:val="heading 3"/>
    <w:basedOn w:val="Normal"/>
    <w:link w:val="Heading3Char"/>
    <w:rsid w:val="007B6AAB"/>
    <w:pPr>
      <w:spacing w:before="200"/>
      <w:outlineLvl w:val="2"/>
      <w:pPrChange w:id="2" w:author="Tamara Savkova" w:date="2020-01-12T18:45:00Z">
        <w:pPr>
          <w:spacing w:before="200" w:after="160" w:line="259" w:lineRule="auto"/>
          <w:outlineLvl w:val="2"/>
        </w:pPr>
      </w:pPrChange>
    </w:pPr>
    <w:rPr>
      <w:rFonts w:ascii="Calibri"/>
      <w:b/>
      <w:color w:val="4F81BD"/>
      <w:sz w:val="24"/>
      <w:rPrChange w:id="2" w:author="Tamara Savkova" w:date="2020-01-12T18:45:00Z">
        <w:rPr>
          <w:rFonts w:ascii="Calibri" w:eastAsiaTheme="minorHAnsi" w:hAnsiTheme="minorHAnsi" w:cstheme="minorBidi"/>
          <w:b/>
          <w:color w:val="4F81BD"/>
          <w:sz w:val="24"/>
          <w:szCs w:val="22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6AAB"/>
    <w:rPr>
      <w:rFonts w:ascii="Calibri"/>
      <w:b/>
      <w:color w:val="345A8A"/>
      <w:sz w:val="32"/>
    </w:rPr>
  </w:style>
  <w:style w:type="character" w:customStyle="1" w:styleId="Heading2Char">
    <w:name w:val="Heading 2 Char"/>
    <w:basedOn w:val="DefaultParagraphFont"/>
    <w:link w:val="Heading2"/>
    <w:rsid w:val="007B6AAB"/>
    <w:rPr>
      <w:rFonts w:ascii="Calibri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7B6AAB"/>
    <w:rPr>
      <w:rFonts w:ascii="Calibri"/>
      <w:b/>
      <w:color w:val="4F81BD"/>
      <w:sz w:val="24"/>
    </w:rPr>
  </w:style>
  <w:style w:type="paragraph" w:styleId="Title">
    <w:name w:val="Title"/>
    <w:basedOn w:val="Normal"/>
    <w:link w:val="TitleChar"/>
    <w:rsid w:val="007B6AAB"/>
    <w:pPr>
      <w:spacing w:after="300"/>
      <w:pPrChange w:id="3" w:author="Tamara Savkova" w:date="2020-01-12T18:45:00Z">
        <w:pPr>
          <w:spacing w:after="300" w:line="259" w:lineRule="auto"/>
        </w:pPr>
      </w:pPrChange>
    </w:pPr>
    <w:rPr>
      <w:rFonts w:ascii="Calibri"/>
      <w:color w:val="17365D"/>
      <w:sz w:val="52"/>
      <w:rPrChange w:id="3" w:author="Tamara Savkova" w:date="2020-01-12T18:45:00Z">
        <w:rPr>
          <w:rFonts w:ascii="Calibri" w:eastAsiaTheme="minorHAnsi" w:hAnsiTheme="minorHAnsi" w:cstheme="minorBidi"/>
          <w:color w:val="17365D"/>
          <w:sz w:val="52"/>
          <w:szCs w:val="22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rsid w:val="007B6AAB"/>
    <w:rPr>
      <w:rFonts w:ascii="Calibri"/>
      <w:color w:val="17365D"/>
      <w:sz w:val="52"/>
    </w:rPr>
  </w:style>
  <w:style w:type="paragraph" w:styleId="Subtitle">
    <w:name w:val="Subtitle"/>
    <w:basedOn w:val="Normal"/>
    <w:link w:val="SubtitleChar"/>
    <w:rsid w:val="007B6AAB"/>
    <w:pPr>
      <w:pPrChange w:id="4" w:author="Tamara Savkova" w:date="2020-01-12T18:45:00Z">
        <w:pPr>
          <w:spacing w:after="160" w:line="259" w:lineRule="auto"/>
        </w:pPr>
      </w:pPrChange>
    </w:pPr>
    <w:rPr>
      <w:rFonts w:ascii="Calibri"/>
      <w:i/>
      <w:color w:val="4F81BD"/>
      <w:sz w:val="24"/>
      <w:rPrChange w:id="4" w:author="Tamara Savkova" w:date="2020-01-12T18:45:00Z">
        <w:rPr>
          <w:rFonts w:ascii="Calibri" w:eastAsiaTheme="minorHAnsi" w:hAnsiTheme="minorHAnsi" w:cstheme="minorBidi"/>
          <w:i/>
          <w:color w:val="4F81BD"/>
          <w:sz w:val="24"/>
          <w:szCs w:val="22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rsid w:val="007B6AAB"/>
    <w:rPr>
      <w:rFonts w:ascii="Calibri"/>
      <w:i/>
      <w:color w:val="4F81B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B6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2019-10-16T09:25:00Z</dcterms:created>
  <dcterms:modified xsi:type="dcterms:W3CDTF">2020-01-12T17:45:00Z</dcterms:modified>
</cp:coreProperties>
</file>