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FAE3" w14:textId="42158DC1" w:rsidR="006B61C8" w:rsidRDefault="006B61C8" w:rsidP="006B61C8">
      <w:bookmarkStart w:id="0" w:name="_GoBack"/>
      <w:bookmarkEnd w:id="0"/>
      <w:r>
        <w:t>List of all letters according to the official order in the Macedonian language (first uppercase, then lowercase):</w:t>
      </w:r>
    </w:p>
    <w:p w14:paraId="1338BDCB" w14:textId="4FEC0459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А а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02D5DACF" w14:textId="2C6F9F01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Б б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6137E44E" w14:textId="5133A694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В в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383E6B84" w14:textId="458A64F7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Г г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4DAF7601" w14:textId="69503277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Д д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5F4ED00A" w14:textId="40E68DE4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Ѓ ѓ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6D8FFB01" w14:textId="3B9F3932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Е е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479D3A5E" w14:textId="666205E2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Ж ж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55328C4F" w14:textId="77777777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З з</w:t>
      </w:r>
    </w:p>
    <w:p w14:paraId="75D4FC4A" w14:textId="6C52D7A9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Ѕ ѕ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06DFA26A" w14:textId="6908340B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И и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4C6675FA" w14:textId="7AC1815B" w:rsidR="006B61C8" w:rsidRPr="00571F4E" w:rsidRDefault="006B61C8" w:rsidP="006B61C8">
      <w:pPr>
        <w:rPr>
          <w:rFonts w:cstheme="minorHAnsi"/>
          <w:lang w:val="ru-RU"/>
        </w:rPr>
      </w:pPr>
      <w:r>
        <w:rPr>
          <w:rFonts w:cstheme="minorHAnsi"/>
        </w:rPr>
        <w:t>J</w:t>
      </w:r>
      <w:r w:rsidRPr="00571F4E">
        <w:rPr>
          <w:rFonts w:cstheme="minorHAnsi"/>
          <w:lang w:val="ru-RU"/>
        </w:rPr>
        <w:t xml:space="preserve"> </w:t>
      </w:r>
      <w:r>
        <w:rPr>
          <w:rFonts w:cstheme="minorHAnsi"/>
        </w:rPr>
        <w:t>j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11C8DDE0" w14:textId="6C8C6775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К к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61F49CFC" w14:textId="6169E6D1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Л л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42CF474E" w14:textId="77777777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Љ љ</w:t>
      </w:r>
    </w:p>
    <w:p w14:paraId="66C76CF3" w14:textId="50B041AA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М м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0BAB99D2" w14:textId="14D3ED27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Н н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5138D299" w14:textId="213DB534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Њ њ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0BF41219" w14:textId="575D6308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О о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2D670CBE" w14:textId="34AD0D43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П п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6560AFAF" w14:textId="6DE297A2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Р р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4940C489" w14:textId="28E008F4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С с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73698FDB" w14:textId="77777777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Т т</w:t>
      </w:r>
    </w:p>
    <w:p w14:paraId="54C08E31" w14:textId="2B90C6A1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Ќ ќ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15A73D2F" w14:textId="25D5E1F3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У у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4BE303B9" w14:textId="1949E984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Ф ф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5F12AD44" w14:textId="4390364F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Х х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6A8DFA78" w14:textId="0E8047DF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Ц ц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63CEB598" w14:textId="6A520150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Ч ч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0C19668F" w14:textId="670948F4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Џ џ</w:t>
      </w:r>
      <w:r w:rsidRPr="00571F4E">
        <w:rPr>
          <w:rFonts w:cstheme="minorHAnsi"/>
          <w:lang w:val="ru-RU"/>
        </w:rPr>
        <w:tab/>
      </w:r>
      <w:r w:rsidRPr="00571F4E">
        <w:rPr>
          <w:rFonts w:cstheme="minorHAnsi"/>
          <w:lang w:val="ru-RU"/>
        </w:rPr>
        <w:tab/>
      </w:r>
    </w:p>
    <w:p w14:paraId="4D2C516E" w14:textId="77777777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>Ш ш</w:t>
      </w:r>
      <w:r w:rsidRPr="00571F4E">
        <w:rPr>
          <w:rFonts w:cstheme="minorHAnsi"/>
          <w:lang w:val="ru-RU"/>
        </w:rPr>
        <w:tab/>
      </w:r>
    </w:p>
    <w:p w14:paraId="0E93FDF1" w14:textId="77777777" w:rsidR="006B61C8" w:rsidRPr="00571F4E" w:rsidRDefault="006B61C8" w:rsidP="006B61C8">
      <w:pPr>
        <w:rPr>
          <w:rFonts w:cstheme="minorHAnsi"/>
          <w:lang w:val="ru-RU"/>
        </w:rPr>
      </w:pPr>
    </w:p>
    <w:p w14:paraId="4580235D" w14:textId="640C12C5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Be careful with </w:t>
      </w:r>
      <w:r>
        <w:rPr>
          <w:rFonts w:cstheme="minorHAnsi"/>
        </w:rPr>
        <w:tab/>
        <w:t>Ѕ ѕ (phonetic transcription dze) - some fonts distinguish it from the Latin S s.</w:t>
      </w:r>
    </w:p>
    <w:p w14:paraId="5FD96F17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3387AA0F" w14:textId="77777777" w:rsidR="006B61C8" w:rsidRDefault="006B61C8" w:rsidP="006B61C8">
      <w:pPr>
        <w:rPr>
          <w:rFonts w:cstheme="minorHAnsi"/>
        </w:rPr>
      </w:pPr>
    </w:p>
    <w:p w14:paraId="7693E015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22086F48" w14:textId="39DECBAF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а е и о у </w:t>
      </w:r>
    </w:p>
    <w:p w14:paraId="38A1D521" w14:textId="758D45FF" w:rsidR="006B61C8" w:rsidRDefault="006B61C8" w:rsidP="006B61C8">
      <w:pPr>
        <w:rPr>
          <w:rFonts w:cstheme="minorHAnsi"/>
        </w:rPr>
      </w:pPr>
    </w:p>
    <w:p w14:paraId="337A20C4" w14:textId="4FBFD13D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11-24T12:37:00Z">
        <w:r>
          <w:rPr>
            <w:rFonts w:cstheme="minorHAnsi"/>
          </w:rPr>
          <w:delText>sonorants</w:delText>
        </w:r>
      </w:del>
      <w:ins w:id="2" w:author="Jan" w:date="2019-11-24T12:37:00Z">
        <w:r w:rsidR="00BD3A67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6F47C782" w14:textId="69B260B6" w:rsidR="006B61C8" w:rsidRDefault="004E16A1" w:rsidP="006B61C8">
      <w:pPr>
        <w:rPr>
          <w:ins w:id="3" w:author="Jan" w:date="2019-11-24T12:37:00Z"/>
          <w:rFonts w:cstheme="minorHAnsi"/>
        </w:rPr>
      </w:pPr>
      <w:r>
        <w:rPr>
          <w:rFonts w:cstheme="minorHAnsi"/>
        </w:rPr>
        <w:t xml:space="preserve">j </w:t>
      </w:r>
    </w:p>
    <w:p w14:paraId="4753CE37" w14:textId="77777777" w:rsidR="00BD3A67" w:rsidRDefault="00BD3A67" w:rsidP="006B61C8">
      <w:pPr>
        <w:rPr>
          <w:ins w:id="4" w:author="Jan" w:date="2019-11-24T12:37:00Z"/>
          <w:rFonts w:cstheme="minorHAnsi"/>
        </w:rPr>
      </w:pPr>
    </w:p>
    <w:p w14:paraId="301C9C34" w14:textId="12DE2288" w:rsidR="00BD3A67" w:rsidRDefault="00BD3A67" w:rsidP="00BD3A67">
      <w:pPr>
        <w:rPr>
          <w:ins w:id="5" w:author="Jan" w:date="2019-11-24T12:37:00Z"/>
          <w:rFonts w:cstheme="minorHAnsi"/>
        </w:rPr>
      </w:pPr>
      <w:ins w:id="6" w:author="Jan" w:date="2019-11-24T12:37:00Z">
        <w:r>
          <w:rPr>
            <w:rFonts w:cstheme="minorHAnsi"/>
          </w:rPr>
          <w:t>List of liquids (only lowercase):</w:t>
        </w:r>
      </w:ins>
    </w:p>
    <w:p w14:paraId="54A131B5" w14:textId="0DA43D82" w:rsidR="00BD3A67" w:rsidRDefault="00BD3A67" w:rsidP="00BD3A67">
      <w:pPr>
        <w:rPr>
          <w:ins w:id="7" w:author="Jan" w:date="2019-11-24T12:37:00Z"/>
          <w:rFonts w:cstheme="minorHAnsi"/>
        </w:rPr>
      </w:pPr>
      <w:r>
        <w:rPr>
          <w:rFonts w:cstheme="minorHAnsi"/>
        </w:rPr>
        <w:t xml:space="preserve">л љ </w:t>
      </w:r>
      <w:ins w:id="8" w:author="Jan" w:date="2019-11-24T12:37:00Z">
        <w:r>
          <w:rPr>
            <w:rFonts w:cstheme="minorHAnsi"/>
          </w:rPr>
          <w:t>р</w:t>
        </w:r>
      </w:ins>
    </w:p>
    <w:p w14:paraId="46FCDD25" w14:textId="77777777" w:rsidR="00BD3A67" w:rsidRDefault="00BD3A67" w:rsidP="00BD3A67">
      <w:pPr>
        <w:rPr>
          <w:ins w:id="9" w:author="Jan" w:date="2019-11-24T12:37:00Z"/>
          <w:rFonts w:cstheme="minorHAnsi"/>
        </w:rPr>
      </w:pPr>
    </w:p>
    <w:p w14:paraId="6DBCBFF6" w14:textId="45A8569B" w:rsidR="00BD3A67" w:rsidRDefault="00BD3A67" w:rsidP="00BD3A67">
      <w:pPr>
        <w:rPr>
          <w:ins w:id="10" w:author="Jan" w:date="2019-11-24T12:37:00Z"/>
          <w:rFonts w:cstheme="minorHAnsi"/>
        </w:rPr>
      </w:pPr>
      <w:ins w:id="11" w:author="Jan" w:date="2019-11-24T12:37:00Z">
        <w:r>
          <w:rPr>
            <w:rFonts w:cstheme="minorHAnsi"/>
          </w:rPr>
          <w:t>List of nasals (only lowercase):</w:t>
        </w:r>
      </w:ins>
    </w:p>
    <w:p w14:paraId="7D1D334E" w14:textId="0CCAE41C" w:rsidR="00BD3A67" w:rsidRDefault="00BD3A67" w:rsidP="00BD3A67">
      <w:pPr>
        <w:rPr>
          <w:ins w:id="12" w:author="Jan" w:date="2019-11-24T12:37:00Z"/>
          <w:rFonts w:cstheme="minorHAnsi"/>
        </w:rPr>
      </w:pPr>
      <w:r>
        <w:rPr>
          <w:rFonts w:cstheme="minorHAnsi"/>
        </w:rPr>
        <w:t xml:space="preserve">м н њ </w:t>
      </w:r>
      <w:del w:id="13" w:author="Jan" w:date="2019-11-24T12:37:00Z">
        <w:r w:rsidR="004E16A1">
          <w:rPr>
            <w:rFonts w:cstheme="minorHAnsi"/>
          </w:rPr>
          <w:delText>р</w:delText>
        </w:r>
      </w:del>
    </w:p>
    <w:p w14:paraId="644629C0" w14:textId="77777777" w:rsidR="00BD3A67" w:rsidRDefault="00BD3A67" w:rsidP="00BD3A67">
      <w:pPr>
        <w:rPr>
          <w:rFonts w:cstheme="minorHAnsi"/>
        </w:rPr>
      </w:pPr>
    </w:p>
    <w:p w14:paraId="2FBDAAEE" w14:textId="77777777" w:rsidR="006B61C8" w:rsidRDefault="006B61C8" w:rsidP="006B61C8">
      <w:pPr>
        <w:rPr>
          <w:rFonts w:cstheme="minorHAnsi"/>
        </w:rPr>
      </w:pPr>
    </w:p>
    <w:p w14:paraId="1A534B19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14:paraId="0874C15F" w14:textId="692B0E3D" w:rsidR="006B61C8" w:rsidRPr="00571F4E" w:rsidRDefault="006B61C8" w:rsidP="006B61C8">
      <w:pPr>
        <w:rPr>
          <w:rFonts w:cstheme="minorHAnsi"/>
          <w:lang w:val="ru-RU"/>
        </w:rPr>
      </w:pPr>
      <w:r w:rsidRPr="00571F4E">
        <w:rPr>
          <w:rFonts w:cstheme="minorHAnsi"/>
          <w:lang w:val="ru-RU"/>
        </w:rPr>
        <w:t xml:space="preserve">б </w:t>
      </w:r>
      <w:r w:rsidR="004E16A1" w:rsidRPr="00571F4E">
        <w:rPr>
          <w:rFonts w:cstheme="minorHAnsi"/>
          <w:lang w:val="ru-RU"/>
        </w:rPr>
        <w:t xml:space="preserve">в </w:t>
      </w:r>
      <w:r w:rsidRPr="00571F4E">
        <w:rPr>
          <w:rFonts w:cstheme="minorHAnsi"/>
          <w:lang w:val="ru-RU"/>
        </w:rPr>
        <w:t xml:space="preserve">г д </w:t>
      </w:r>
      <w:r w:rsidR="004E16A1" w:rsidRPr="00571F4E">
        <w:rPr>
          <w:rFonts w:cstheme="minorHAnsi"/>
          <w:lang w:val="ru-RU"/>
        </w:rPr>
        <w:t xml:space="preserve">ѓ </w:t>
      </w:r>
      <w:r w:rsidRPr="00571F4E">
        <w:rPr>
          <w:rFonts w:cstheme="minorHAnsi"/>
          <w:lang w:val="ru-RU"/>
        </w:rPr>
        <w:t xml:space="preserve">ж з </w:t>
      </w:r>
      <w:r w:rsidR="004E16A1" w:rsidRPr="00571F4E">
        <w:rPr>
          <w:rFonts w:cstheme="minorHAnsi"/>
          <w:lang w:val="ru-RU"/>
        </w:rPr>
        <w:t xml:space="preserve">ѕ </w:t>
      </w:r>
      <w:r w:rsidRPr="00571F4E">
        <w:rPr>
          <w:rFonts w:cstheme="minorHAnsi"/>
          <w:lang w:val="ru-RU"/>
        </w:rPr>
        <w:t xml:space="preserve">к п с т </w:t>
      </w:r>
      <w:r w:rsidR="004E16A1" w:rsidRPr="00571F4E">
        <w:rPr>
          <w:rFonts w:cstheme="minorHAnsi"/>
          <w:lang w:val="ru-RU"/>
        </w:rPr>
        <w:t xml:space="preserve">ќ </w:t>
      </w:r>
      <w:r w:rsidRPr="00571F4E">
        <w:rPr>
          <w:rFonts w:cstheme="minorHAnsi"/>
          <w:lang w:val="ru-RU"/>
        </w:rPr>
        <w:t xml:space="preserve">ф х ц ч џ </w:t>
      </w:r>
      <w:r w:rsidR="004E16A1" w:rsidRPr="00571F4E">
        <w:rPr>
          <w:rFonts w:cstheme="minorHAnsi"/>
          <w:lang w:val="ru-RU"/>
        </w:rPr>
        <w:t>ш</w:t>
      </w:r>
    </w:p>
    <w:p w14:paraId="022B1156" w14:textId="77777777" w:rsidR="006B61C8" w:rsidRPr="00571F4E" w:rsidRDefault="006B61C8" w:rsidP="006B61C8">
      <w:pPr>
        <w:pBdr>
          <w:bottom w:val="single" w:sz="6" w:space="1" w:color="auto"/>
        </w:pBdr>
        <w:rPr>
          <w:rFonts w:cstheme="minorHAnsi"/>
          <w:lang w:val="ru-RU"/>
        </w:rPr>
      </w:pPr>
    </w:p>
    <w:p w14:paraId="4944D015" w14:textId="77777777" w:rsidR="006B61C8" w:rsidRPr="00571F4E" w:rsidRDefault="006B61C8" w:rsidP="006B61C8">
      <w:pPr>
        <w:rPr>
          <w:rFonts w:cstheme="minorHAnsi"/>
          <w:lang w:val="ru-RU"/>
        </w:rPr>
      </w:pPr>
    </w:p>
    <w:p w14:paraId="6FEF862D" w14:textId="16B89F34" w:rsidR="006B61C8" w:rsidRDefault="006B61C8" w:rsidP="006B61C8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48330C">
        <w:rPr>
          <w:rFonts w:cstheme="minorHAnsi"/>
        </w:rPr>
        <w:t>.</w:t>
      </w:r>
    </w:p>
    <w:p w14:paraId="52FB674E" w14:textId="26EB717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Example: црн (= black, masculine </w:t>
      </w:r>
      <w:r w:rsidR="0023011C">
        <w:rPr>
          <w:rFonts w:cstheme="minorHAnsi"/>
        </w:rPr>
        <w:t>singular nominative) is an allowed one-syllabic word</w:t>
      </w:r>
    </w:p>
    <w:p w14:paraId="11B6F806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3355CC1B" w14:textId="5ABF6D10" w:rsidR="006B61C8" w:rsidRDefault="006B61C8" w:rsidP="006B61C8">
      <w:pPr>
        <w:rPr>
          <w:rFonts w:cstheme="minorHAnsi"/>
        </w:rPr>
      </w:pPr>
    </w:p>
    <w:p w14:paraId="7D83FE0C" w14:textId="5E9DBC91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6255D2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6255D2">
        <w:rPr>
          <w:rFonts w:cstheme="minorHAnsi"/>
        </w:rPr>
        <w:t>1</w:t>
      </w:r>
      <w:r>
        <w:rPr>
          <w:rFonts w:cstheme="minorHAnsi"/>
        </w:rPr>
        <w:t xml:space="preserve"> zero-syllable words in </w:t>
      </w:r>
      <w:del w:id="14" w:author="Jan" w:date="2019-11-24T12:37:00Z">
        <w:r>
          <w:rPr>
            <w:rFonts w:cstheme="minorHAnsi"/>
          </w:rPr>
          <w:delText>Serbian</w:delText>
        </w:r>
      </w:del>
      <w:ins w:id="15" w:author="Jan" w:date="2019-11-24T12:37:00Z">
        <w:r w:rsidR="00EF17AA">
          <w:rPr>
            <w:rFonts w:cstheme="minorHAnsi"/>
          </w:rPr>
          <w:t>Macedoni</w:t>
        </w:r>
        <w:r>
          <w:rPr>
            <w:rFonts w:cstheme="minorHAnsi"/>
          </w:rPr>
          <w:t>an</w:t>
        </w:r>
      </w:ins>
      <w:r>
        <w:rPr>
          <w:rFonts w:cstheme="minorHAnsi"/>
        </w:rPr>
        <w:t xml:space="preserve">: </w:t>
      </w:r>
      <w:r w:rsidR="006255D2">
        <w:rPr>
          <w:rFonts w:cstheme="minorHAnsi"/>
        </w:rPr>
        <w:t>в</w:t>
      </w:r>
      <w:r>
        <w:rPr>
          <w:rFonts w:cstheme="minorHAnsi"/>
        </w:rPr>
        <w:t>.</w:t>
      </w:r>
    </w:p>
    <w:p w14:paraId="4BB6152F" w14:textId="7461345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6255D2">
        <w:rPr>
          <w:rFonts w:cstheme="minorHAnsi"/>
        </w:rPr>
        <w:t>i</w:t>
      </w:r>
      <w:r>
        <w:rPr>
          <w:rFonts w:cstheme="minorHAnsi"/>
        </w:rPr>
        <w:t>t</w:t>
      </w:r>
      <w:r w:rsidR="006255D2">
        <w:rPr>
          <w:rFonts w:cstheme="minorHAnsi"/>
        </w:rPr>
        <w:t xml:space="preserve"> </w:t>
      </w:r>
      <w:r>
        <w:rPr>
          <w:rFonts w:cstheme="minorHAnsi"/>
        </w:rPr>
        <w:t xml:space="preserve">to the word which follows </w:t>
      </w:r>
      <w:r w:rsidR="006255D2">
        <w:rPr>
          <w:rFonts w:cstheme="minorHAnsi"/>
        </w:rPr>
        <w:t>i</w:t>
      </w:r>
      <w:r>
        <w:rPr>
          <w:rFonts w:cstheme="minorHAnsi"/>
        </w:rPr>
        <w:t>t.</w:t>
      </w:r>
    </w:p>
    <w:p w14:paraId="5020D5F3" w14:textId="29AEC6AE" w:rsidR="000839F7" w:rsidRDefault="000839F7" w:rsidP="006B61C8">
      <w:pPr>
        <w:rPr>
          <w:rFonts w:cstheme="minorHAnsi"/>
        </w:rPr>
      </w:pPr>
      <w:r>
        <w:rPr>
          <w:rFonts w:cstheme="minorHAnsi"/>
        </w:rPr>
        <w:t xml:space="preserve">Exception: рж (= rye) is an allowed 1-syllabic word, </w:t>
      </w:r>
      <w:r>
        <w:rPr>
          <w:bCs/>
        </w:rPr>
        <w:t xml:space="preserve">where </w:t>
      </w:r>
      <w:r>
        <w:rPr>
          <w:rFonts w:cstheme="minorHAnsi"/>
        </w:rPr>
        <w:t>r</w:t>
      </w:r>
      <w:r>
        <w:rPr>
          <w:bCs/>
        </w:rPr>
        <w:t xml:space="preserve"> plays a role of a vowel although is stands at the beginning of the word.</w:t>
      </w:r>
    </w:p>
    <w:p w14:paraId="23578B9C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7093A9D9" w14:textId="77777777" w:rsidR="006B61C8" w:rsidRDefault="006B61C8" w:rsidP="006B61C8">
      <w:pPr>
        <w:rPr>
          <w:rFonts w:cstheme="minorHAnsi"/>
        </w:rPr>
      </w:pPr>
    </w:p>
    <w:p w14:paraId="0466FBB0" w14:textId="7C7AA080" w:rsidR="00E04986" w:rsidRPr="0006642A" w:rsidRDefault="006B61C8">
      <w:pPr>
        <w:rPr>
          <w:rFonts w:cstheme="minorHAnsi"/>
        </w:rPr>
      </w:pPr>
      <w:r>
        <w:rPr>
          <w:rFonts w:cstheme="minorHAnsi"/>
        </w:rPr>
        <w:t>Syllable length is the number of letters in the syllable in the Cyrillic alphabet.</w:t>
      </w:r>
    </w:p>
    <w:sectPr w:rsidR="00E04986" w:rsidRPr="0006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C6"/>
    <w:rsid w:val="0006642A"/>
    <w:rsid w:val="000839F7"/>
    <w:rsid w:val="00186AC0"/>
    <w:rsid w:val="0023011C"/>
    <w:rsid w:val="00391E59"/>
    <w:rsid w:val="003C4D9B"/>
    <w:rsid w:val="00421E66"/>
    <w:rsid w:val="0048330C"/>
    <w:rsid w:val="00487258"/>
    <w:rsid w:val="004E16A1"/>
    <w:rsid w:val="00571F4E"/>
    <w:rsid w:val="006255D2"/>
    <w:rsid w:val="006B61C8"/>
    <w:rsid w:val="007A571B"/>
    <w:rsid w:val="00B056B7"/>
    <w:rsid w:val="00BD3A67"/>
    <w:rsid w:val="00CE7D7D"/>
    <w:rsid w:val="00D103C6"/>
    <w:rsid w:val="00DC19C7"/>
    <w:rsid w:val="00E04986"/>
    <w:rsid w:val="00EA5E74"/>
    <w:rsid w:val="00EC1CB8"/>
    <w:rsid w:val="00EF17AA"/>
    <w:rsid w:val="00F5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75F21"/>
  <w15:chartTrackingRefBased/>
  <w15:docId w15:val="{F44078E0-045B-4C48-AB39-D20D6CBD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1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71F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1</cp:revision>
  <dcterms:created xsi:type="dcterms:W3CDTF">2019-07-22T09:00:00Z</dcterms:created>
  <dcterms:modified xsi:type="dcterms:W3CDTF">2019-11-24T11:37:00Z</dcterms:modified>
</cp:coreProperties>
</file>