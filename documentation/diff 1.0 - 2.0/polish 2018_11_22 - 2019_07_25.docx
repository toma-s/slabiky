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001B" w14:textId="77777777" w:rsidR="00E04986" w:rsidRDefault="0062710F">
      <w:bookmarkStart w:id="0" w:name="_GoBack"/>
      <w:bookmarkEnd w:id="0"/>
      <w:r>
        <w:t xml:space="preserve">List of all letters in the </w:t>
      </w:r>
      <w:r w:rsidR="00D411E5">
        <w:t>Polish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6558E3FF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1E2FA5D3" w14:textId="77777777" w:rsidR="0086240E" w:rsidRDefault="0086240E">
      <w:pPr>
        <w:rPr>
          <w:rFonts w:cstheme="minorHAnsi"/>
        </w:rPr>
      </w:pPr>
      <w:r>
        <w:rPr>
          <w:rFonts w:cstheme="minorHAnsi"/>
        </w:rPr>
        <w:t xml:space="preserve">Ą </w:t>
      </w:r>
      <w:proofErr w:type="spellStart"/>
      <w:r>
        <w:rPr>
          <w:rFonts w:cstheme="minorHAnsi"/>
        </w:rPr>
        <w:t>ą</w:t>
      </w:r>
      <w:proofErr w:type="spellEnd"/>
    </w:p>
    <w:p w14:paraId="24F9509E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0B968363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283B131B" w14:textId="77777777"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14:paraId="7D58B7B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4F8DD20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0EC061CB" w14:textId="77777777" w:rsidR="005A0481" w:rsidRDefault="005A0481" w:rsidP="00DB5357">
      <w:pPr>
        <w:rPr>
          <w:rFonts w:cstheme="minorHAnsi"/>
        </w:rPr>
      </w:pPr>
      <w:r>
        <w:rPr>
          <w:rFonts w:cstheme="minorHAnsi"/>
        </w:rPr>
        <w:t xml:space="preserve">Ę </w:t>
      </w:r>
      <w:proofErr w:type="spellStart"/>
      <w:r>
        <w:rPr>
          <w:rFonts w:cstheme="minorHAnsi"/>
        </w:rPr>
        <w:t>ę</w:t>
      </w:r>
      <w:proofErr w:type="spellEnd"/>
    </w:p>
    <w:p w14:paraId="0574622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5CE5DE2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7988B7F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0D0750B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6CB0FE7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5D1EB74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7E69100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1F99C1F4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14:paraId="68B2719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20BCF11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0B7AF361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14:paraId="06D77DC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1401BF5F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2217653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7692062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5B0301F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1D6EA3D1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14:paraId="388F48EA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6BED177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1AB187D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1BD7337A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14:paraId="29DE8E6A" w14:textId="77777777"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5A0A40BD" w14:textId="77777777" w:rsidR="008834A1" w:rsidRDefault="008834A1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14:paraId="56627065" w14:textId="77777777" w:rsidR="0062710F" w:rsidRDefault="008834A1">
      <w:pPr>
        <w:rPr>
          <w:rFonts w:cstheme="minorHAnsi"/>
        </w:rPr>
      </w:pPr>
      <w:r>
        <w:rPr>
          <w:rFonts w:cstheme="minorHAnsi"/>
        </w:rPr>
        <w:t xml:space="preserve">Ż </w:t>
      </w:r>
      <w:proofErr w:type="spellStart"/>
      <w:r>
        <w:rPr>
          <w:rFonts w:cstheme="minorHAnsi"/>
        </w:rPr>
        <w:t>ż</w:t>
      </w:r>
      <w:proofErr w:type="spellEnd"/>
    </w:p>
    <w:p w14:paraId="197EB573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2D03BFB1" w14:textId="77777777" w:rsidR="00EC5565" w:rsidRDefault="00EC5565">
      <w:pPr>
        <w:rPr>
          <w:rFonts w:cstheme="minorHAnsi"/>
        </w:rPr>
      </w:pPr>
    </w:p>
    <w:p w14:paraId="03DDA4A6" w14:textId="77777777" w:rsidR="00FA75E1" w:rsidRDefault="00FA75E1">
      <w:pPr>
        <w:rPr>
          <w:rFonts w:cstheme="minorHAnsi"/>
        </w:rPr>
      </w:pPr>
    </w:p>
    <w:p w14:paraId="69022262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11EDFEA5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5A0481">
        <w:rPr>
          <w:rFonts w:cstheme="minorHAnsi"/>
        </w:rPr>
        <w:t xml:space="preserve">ą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5A0481">
        <w:rPr>
          <w:rFonts w:cstheme="minorHAnsi"/>
        </w:rPr>
        <w:t>ę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14:paraId="724EA8C6" w14:textId="77777777" w:rsidR="00B17FB1" w:rsidRDefault="00B17FB1" w:rsidP="00562AD9">
      <w:pPr>
        <w:rPr>
          <w:rFonts w:cstheme="minorHAnsi"/>
        </w:rPr>
      </w:pPr>
    </w:p>
    <w:p w14:paraId="4EADB3E8" w14:textId="066A8CEC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13T14:33:00Z">
        <w:r>
          <w:rPr>
            <w:rFonts w:cstheme="minorHAnsi"/>
          </w:rPr>
          <w:delText>sonorants</w:delText>
        </w:r>
      </w:del>
      <w:ins w:id="2" w:author="Jan" w:date="2019-09-13T14:33:00Z">
        <w:r w:rsidR="00E06F0F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78DBAE69" w14:textId="77777777" w:rsidR="006C431F" w:rsidRDefault="00D77DDF" w:rsidP="005B7D95">
      <w:pPr>
        <w:rPr>
          <w:ins w:id="3" w:author="Jan" w:date="2019-09-13T14:33:00Z"/>
          <w:rFonts w:cstheme="minorHAnsi"/>
        </w:rPr>
      </w:pPr>
      <w:r>
        <w:rPr>
          <w:rFonts w:cstheme="minorHAnsi"/>
        </w:rPr>
        <w:t xml:space="preserve">j </w:t>
      </w:r>
      <w:ins w:id="4" w:author="Jan" w:date="2019-09-13T14:33:00Z">
        <w:r w:rsidR="005248D9">
          <w:rPr>
            <w:rFonts w:cstheme="minorHAnsi"/>
          </w:rPr>
          <w:t>ł</w:t>
        </w:r>
      </w:ins>
    </w:p>
    <w:p w14:paraId="1EBED7E6" w14:textId="77777777" w:rsidR="00E06F0F" w:rsidRDefault="00E06F0F" w:rsidP="005B7D95">
      <w:pPr>
        <w:rPr>
          <w:ins w:id="5" w:author="Jan" w:date="2019-09-13T14:33:00Z"/>
          <w:rFonts w:cstheme="minorHAnsi"/>
        </w:rPr>
      </w:pPr>
    </w:p>
    <w:p w14:paraId="1A6D5FCF" w14:textId="77777777" w:rsidR="00E06F0F" w:rsidRDefault="00E06F0F" w:rsidP="00E06F0F">
      <w:pPr>
        <w:rPr>
          <w:ins w:id="6" w:author="Jan" w:date="2019-09-13T14:33:00Z"/>
          <w:rFonts w:cstheme="minorHAnsi"/>
        </w:rPr>
      </w:pPr>
      <w:ins w:id="7" w:author="Jan" w:date="2019-09-13T14:33:00Z">
        <w:r>
          <w:rPr>
            <w:rFonts w:cstheme="minorHAnsi"/>
          </w:rPr>
          <w:t>List of liquids (only lowercase):</w:t>
        </w:r>
      </w:ins>
    </w:p>
    <w:p w14:paraId="71014616" w14:textId="40ACEAF6" w:rsidR="00E06F0F" w:rsidRDefault="00E06F0F" w:rsidP="00E06F0F">
      <w:pPr>
        <w:rPr>
          <w:ins w:id="8" w:author="Jan" w:date="2019-09-13T14:33:00Z"/>
          <w:rFonts w:cstheme="minorHAnsi"/>
        </w:rPr>
      </w:pPr>
      <w:r>
        <w:rPr>
          <w:rFonts w:cstheme="minorHAnsi"/>
        </w:rPr>
        <w:t xml:space="preserve">l </w:t>
      </w:r>
      <w:del w:id="9" w:author="Jan" w:date="2019-09-13T14:33:00Z">
        <w:r w:rsidR="005248D9">
          <w:rPr>
            <w:rFonts w:cstheme="minorHAnsi"/>
          </w:rPr>
          <w:delText xml:space="preserve">ł </w:delText>
        </w:r>
      </w:del>
      <w:ins w:id="10" w:author="Jan" w:date="2019-09-13T14:33:00Z">
        <w:r>
          <w:rPr>
            <w:rFonts w:cstheme="minorHAnsi"/>
          </w:rPr>
          <w:t>r</w:t>
        </w:r>
      </w:ins>
    </w:p>
    <w:p w14:paraId="58EABB8B" w14:textId="77777777" w:rsidR="00E06F0F" w:rsidRDefault="00E06F0F" w:rsidP="00E06F0F">
      <w:pPr>
        <w:rPr>
          <w:ins w:id="11" w:author="Jan" w:date="2019-09-13T14:33:00Z"/>
          <w:rFonts w:cstheme="minorHAnsi"/>
        </w:rPr>
      </w:pPr>
    </w:p>
    <w:p w14:paraId="40299F95" w14:textId="77777777" w:rsidR="00E06F0F" w:rsidRDefault="00E06F0F" w:rsidP="00E06F0F">
      <w:pPr>
        <w:rPr>
          <w:ins w:id="12" w:author="Jan" w:date="2019-09-13T14:33:00Z"/>
          <w:rFonts w:cstheme="minorHAnsi"/>
        </w:rPr>
      </w:pPr>
      <w:ins w:id="13" w:author="Jan" w:date="2019-09-13T14:33:00Z">
        <w:r>
          <w:rPr>
            <w:rFonts w:cstheme="minorHAnsi"/>
          </w:rPr>
          <w:t>List of nasals (only lowercase):</w:t>
        </w:r>
      </w:ins>
    </w:p>
    <w:p w14:paraId="17DBFA09" w14:textId="44BEC62B" w:rsidR="00E06F0F" w:rsidRDefault="00E06F0F" w:rsidP="00E06F0F">
      <w:pPr>
        <w:rPr>
          <w:rFonts w:cstheme="minorHAnsi"/>
        </w:rPr>
      </w:pPr>
      <w:r>
        <w:rPr>
          <w:rFonts w:cstheme="minorHAnsi"/>
        </w:rPr>
        <w:t>m n ń</w:t>
      </w:r>
      <w:del w:id="14" w:author="Jan" w:date="2019-09-13T14:33:00Z">
        <w:r w:rsidR="005248D9">
          <w:rPr>
            <w:rFonts w:cstheme="minorHAnsi"/>
          </w:rPr>
          <w:delText xml:space="preserve"> r</w:delText>
        </w:r>
      </w:del>
    </w:p>
    <w:p w14:paraId="6D13FC1D" w14:textId="77777777" w:rsidR="00CB6DC6" w:rsidRDefault="00CB6DC6" w:rsidP="006C431F">
      <w:pPr>
        <w:rPr>
          <w:rFonts w:cstheme="minorHAnsi"/>
        </w:rPr>
      </w:pPr>
    </w:p>
    <w:p w14:paraId="32BBE45D" w14:textId="65C5418D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5" w:author="Jan" w:date="2019-09-13T14:33:00Z">
        <w:r>
          <w:rPr>
            <w:rFonts w:cstheme="minorHAnsi"/>
          </w:rPr>
          <w:delText>those which are not sonorants</w:delText>
        </w:r>
      </w:del>
      <w:proofErr w:type="spellStart"/>
      <w:ins w:id="16" w:author="Jan" w:date="2019-09-13T14:33:00Z">
        <w:r w:rsidR="00E06F0F">
          <w:rPr>
            <w:rFonts w:cstheme="minorHAnsi"/>
          </w:rPr>
          <w:t>obstrue</w:t>
        </w:r>
        <w:r>
          <w:rPr>
            <w:rFonts w:cstheme="minorHAnsi"/>
          </w:rPr>
          <w:t>nts</w:t>
        </w:r>
      </w:ins>
      <w:proofErr w:type="spellEnd"/>
      <w:r>
        <w:rPr>
          <w:rFonts w:cstheme="minorHAnsi"/>
        </w:rPr>
        <w:t>; only lowercase):</w:t>
      </w:r>
    </w:p>
    <w:p w14:paraId="6D349920" w14:textId="77777777"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88595D">
        <w:rPr>
          <w:rFonts w:cstheme="minorHAnsi"/>
        </w:rPr>
        <w:t>ś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88595D">
        <w:t xml:space="preserve">w, </w:t>
      </w:r>
      <w:r w:rsidRPr="00944A57">
        <w:rPr>
          <w:bCs/>
        </w:rPr>
        <w:t>z</w:t>
      </w:r>
      <w:r w:rsidRPr="00944A57">
        <w:t xml:space="preserve">, </w:t>
      </w:r>
      <w:r w:rsidR="0088595D">
        <w:rPr>
          <w:rFonts w:cstheme="minorHAnsi"/>
        </w:rPr>
        <w:t>ź</w:t>
      </w:r>
      <w:r w:rsidR="0088595D">
        <w:t xml:space="preserve">, </w:t>
      </w:r>
      <w:r w:rsidR="0088595D">
        <w:rPr>
          <w:rFonts w:cstheme="minorHAnsi"/>
        </w:rPr>
        <w:t>ż</w:t>
      </w:r>
    </w:p>
    <w:p w14:paraId="15E35C8F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4E629E35" w14:textId="77777777" w:rsidR="005F2CFD" w:rsidRDefault="005F2CFD" w:rsidP="006C431F">
      <w:pPr>
        <w:rPr>
          <w:rFonts w:cstheme="minorHAnsi"/>
        </w:rPr>
      </w:pPr>
    </w:p>
    <w:p w14:paraId="385C434D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A039D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A039DE">
        <w:rPr>
          <w:rFonts w:cstheme="minorHAnsi"/>
        </w:rPr>
        <w:t>Polish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14:paraId="468EB7F7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E38DB">
        <w:rPr>
          <w:rFonts w:cstheme="minorHAnsi"/>
        </w:rPr>
        <w:t>both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14:paraId="6C345425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2E8D1258" w14:textId="77777777" w:rsidR="00DE4F4C" w:rsidRDefault="00DE4F4C" w:rsidP="005B7D95">
      <w:pPr>
        <w:rPr>
          <w:rFonts w:cstheme="minorHAnsi"/>
        </w:rPr>
      </w:pPr>
    </w:p>
    <w:p w14:paraId="75057A08" w14:textId="77777777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14:paraId="6E276A5B" w14:textId="0BD974B8" w:rsidR="008E1EDC" w:rsidRDefault="008E1EDC" w:rsidP="008E1EDC">
      <w:pPr>
        <w:pStyle w:val="Odsekzoznamu"/>
        <w:numPr>
          <w:ilvl w:val="0"/>
          <w:numId w:val="2"/>
        </w:numPr>
        <w:rPr>
          <w:rFonts w:cstheme="minorHAnsi"/>
        </w:rPr>
      </w:pPr>
      <w:proofErr w:type="spellStart"/>
      <w:r w:rsidRPr="008E1EDC">
        <w:rPr>
          <w:rFonts w:cstheme="minorHAnsi"/>
        </w:rPr>
        <w:lastRenderedPageBreak/>
        <w:t>ch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cz</w:t>
      </w:r>
      <w:proofErr w:type="spellEnd"/>
      <w:r w:rsidRPr="008E1EDC">
        <w:rPr>
          <w:rFonts w:cstheme="minorHAnsi"/>
        </w:rPr>
        <w:t xml:space="preserve">, </w:t>
      </w:r>
      <w:del w:id="17" w:author="Jan" w:date="2019-09-13T14:33:00Z">
        <w:r w:rsidR="009730DB">
          <w:rPr>
            <w:rFonts w:cstheme="minorHAnsi"/>
          </w:rPr>
          <w:delText>dz,</w:delText>
        </w:r>
        <w:r w:rsidRPr="008E1EDC">
          <w:rPr>
            <w:rFonts w:cstheme="minorHAnsi"/>
          </w:rPr>
          <w:delText xml:space="preserve"> </w:delText>
        </w:r>
      </w:del>
      <w:proofErr w:type="spellStart"/>
      <w:r>
        <w:rPr>
          <w:rFonts w:cstheme="minorHAnsi"/>
        </w:rPr>
        <w:t>dź</w:t>
      </w:r>
      <w:proofErr w:type="spellEnd"/>
      <w:r>
        <w:rPr>
          <w:rFonts w:cstheme="minorHAnsi"/>
        </w:rPr>
        <w:t>,</w:t>
      </w:r>
      <w:r w:rsidRPr="008E1EDC">
        <w:rPr>
          <w:rFonts w:cstheme="minorHAnsi"/>
        </w:rPr>
        <w:t xml:space="preserve"> </w:t>
      </w:r>
      <w:proofErr w:type="spellStart"/>
      <w:r w:rsidRPr="008E1EDC">
        <w:rPr>
          <w:rFonts w:cstheme="minorHAnsi"/>
        </w:rPr>
        <w:t>dż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sz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rz</w:t>
      </w:r>
      <w:proofErr w:type="spellEnd"/>
      <w:del w:id="18" w:author="Jan" w:date="2019-09-13T14:33:00Z">
        <w:r w:rsidRPr="008E1EDC">
          <w:rPr>
            <w:rFonts w:cstheme="minorHAnsi"/>
          </w:rPr>
          <w:delText xml:space="preserve"> </w:delText>
        </w:r>
        <w:r w:rsidR="00ED3E86">
          <w:rPr>
            <w:rFonts w:cstheme="minorHAnsi"/>
          </w:rPr>
          <w:delText>(all of them are non-sonorant consonants)</w:delText>
        </w:r>
      </w:del>
      <w:r w:rsidRPr="008E1EDC">
        <w:rPr>
          <w:rFonts w:cstheme="minorHAnsi"/>
        </w:rPr>
        <w:t xml:space="preserve"> represents only one phoneme (i.e., one sound in the syllable)</w:t>
      </w:r>
    </w:p>
    <w:p w14:paraId="79282329" w14:textId="77777777" w:rsidR="00DE4F4C" w:rsidRPr="008E1EDC" w:rsidRDefault="00FE38DB" w:rsidP="00DE4F4C">
      <w:pPr>
        <w:pStyle w:val="Odsekzoznamu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ią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ię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 w:rsidR="008E1EDC">
        <w:rPr>
          <w:rFonts w:cstheme="minorHAnsi"/>
        </w:rPr>
        <w:t xml:space="preserve"> </w:t>
      </w:r>
      <w:r w:rsidR="00D866B0">
        <w:rPr>
          <w:rFonts w:cstheme="minorHAnsi"/>
        </w:rPr>
        <w:t xml:space="preserve">represent </w:t>
      </w:r>
      <w:r>
        <w:rPr>
          <w:rFonts w:cstheme="minorHAnsi"/>
        </w:rPr>
        <w:t>only one</w:t>
      </w:r>
      <w:r w:rsidR="00D866B0">
        <w:rPr>
          <w:rFonts w:cstheme="minorHAnsi"/>
        </w:rPr>
        <w:t xml:space="preserve"> phonem</w:t>
      </w:r>
      <w:r>
        <w:rPr>
          <w:rFonts w:cstheme="minorHAnsi"/>
        </w:rPr>
        <w:t>e</w:t>
      </w:r>
      <w:r w:rsidR="00D866B0">
        <w:rPr>
          <w:rFonts w:cstheme="minorHAnsi"/>
        </w:rPr>
        <w:t xml:space="preserve"> (i.e., “pies” has length 3, “</w:t>
      </w:r>
      <w:proofErr w:type="spellStart"/>
      <w:r w:rsidR="00D866B0">
        <w:rPr>
          <w:rFonts w:cstheme="minorHAnsi"/>
        </w:rPr>
        <w:t>bia-ły</w:t>
      </w:r>
      <w:proofErr w:type="spellEnd"/>
      <w:r w:rsidR="00D866B0">
        <w:rPr>
          <w:rFonts w:cstheme="minorHAnsi"/>
        </w:rPr>
        <w:t>” consists of syllables with lengths 2-2)</w:t>
      </w:r>
      <w:r>
        <w:rPr>
          <w:rFonts w:cstheme="minorHAnsi"/>
        </w:rPr>
        <w:t xml:space="preserve">, unless the letter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follows r or l (in these cases each letter contributes to the length, e.g. syllables in “Ma-ria” </w:t>
      </w:r>
      <w:r w:rsidR="00566CC4">
        <w:rPr>
          <w:rFonts w:cstheme="minorHAnsi"/>
        </w:rPr>
        <w:t>and “</w:t>
      </w:r>
      <w:proofErr w:type="spellStart"/>
      <w:r w:rsidR="00566CC4">
        <w:rPr>
          <w:rFonts w:cstheme="minorHAnsi"/>
        </w:rPr>
        <w:t>Wa-lia</w:t>
      </w:r>
      <w:proofErr w:type="spellEnd"/>
      <w:r w:rsidR="00566CC4">
        <w:rPr>
          <w:rFonts w:cstheme="minorHAnsi"/>
        </w:rPr>
        <w:t>”</w:t>
      </w:r>
      <w:r w:rsidR="00112557">
        <w:rPr>
          <w:rFonts w:cstheme="minorHAnsi"/>
        </w:rPr>
        <w:t xml:space="preserve"> </w:t>
      </w:r>
      <w:r>
        <w:rPr>
          <w:rFonts w:cstheme="minorHAnsi"/>
        </w:rPr>
        <w:t>have lengths 2-3)</w:t>
      </w:r>
    </w:p>
    <w:sectPr w:rsidR="00DE4F4C" w:rsidRPr="008E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12557"/>
    <w:rsid w:val="00186AC0"/>
    <w:rsid w:val="00197203"/>
    <w:rsid w:val="002763CE"/>
    <w:rsid w:val="002D506A"/>
    <w:rsid w:val="003629F9"/>
    <w:rsid w:val="0036453E"/>
    <w:rsid w:val="003B1E0C"/>
    <w:rsid w:val="003C5ABF"/>
    <w:rsid w:val="003E0075"/>
    <w:rsid w:val="003E3804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5F5610"/>
    <w:rsid w:val="0062710F"/>
    <w:rsid w:val="00645BC5"/>
    <w:rsid w:val="00655AEC"/>
    <w:rsid w:val="006567D3"/>
    <w:rsid w:val="006856C7"/>
    <w:rsid w:val="0069080F"/>
    <w:rsid w:val="006C431F"/>
    <w:rsid w:val="00703A43"/>
    <w:rsid w:val="007A571B"/>
    <w:rsid w:val="007B12A4"/>
    <w:rsid w:val="007C0F95"/>
    <w:rsid w:val="00806DE2"/>
    <w:rsid w:val="0086240E"/>
    <w:rsid w:val="008834A1"/>
    <w:rsid w:val="0088595D"/>
    <w:rsid w:val="008E1EDC"/>
    <w:rsid w:val="00931F63"/>
    <w:rsid w:val="00944A57"/>
    <w:rsid w:val="009730DB"/>
    <w:rsid w:val="009A1C5C"/>
    <w:rsid w:val="009D2D47"/>
    <w:rsid w:val="00A039DE"/>
    <w:rsid w:val="00A13DA4"/>
    <w:rsid w:val="00A17FDC"/>
    <w:rsid w:val="00A53C62"/>
    <w:rsid w:val="00A85A2B"/>
    <w:rsid w:val="00A941E3"/>
    <w:rsid w:val="00B17FB1"/>
    <w:rsid w:val="00B300E8"/>
    <w:rsid w:val="00BE22A3"/>
    <w:rsid w:val="00CB6DC6"/>
    <w:rsid w:val="00CE5807"/>
    <w:rsid w:val="00D411E5"/>
    <w:rsid w:val="00D6023E"/>
    <w:rsid w:val="00D777CE"/>
    <w:rsid w:val="00D77DDF"/>
    <w:rsid w:val="00D866B0"/>
    <w:rsid w:val="00DB5357"/>
    <w:rsid w:val="00DE4F4C"/>
    <w:rsid w:val="00DF0B72"/>
    <w:rsid w:val="00E04986"/>
    <w:rsid w:val="00E06F0F"/>
    <w:rsid w:val="00E11A45"/>
    <w:rsid w:val="00E86C2B"/>
    <w:rsid w:val="00E94242"/>
    <w:rsid w:val="00EA5E74"/>
    <w:rsid w:val="00EC5565"/>
    <w:rsid w:val="00ED3E86"/>
    <w:rsid w:val="00EF5D76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2019-07-25T15:26:00Z</dcterms:created>
  <dcterms:modified xsi:type="dcterms:W3CDTF">2019-09-13T12:34:00Z</dcterms:modified>
</cp:coreProperties>
</file>