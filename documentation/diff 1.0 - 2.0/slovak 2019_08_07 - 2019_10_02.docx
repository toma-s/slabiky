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449A" w14:textId="54E4F1C6" w:rsidR="005C6218" w:rsidRDefault="005C6218" w:rsidP="005C6218">
      <w:bookmarkStart w:id="0" w:name="_GoBack"/>
      <w:bookmarkEnd w:id="0"/>
      <w:r>
        <w:t>List of all letters in the Slovak language (first uppercase, then lowercase):</w:t>
      </w:r>
    </w:p>
    <w:p w14:paraId="29C15461" w14:textId="70E497A5" w:rsidR="007B5A66" w:rsidRDefault="007B5A66" w:rsidP="007B5A66">
      <w:pPr>
        <w:rPr>
          <w:rFonts w:cstheme="minorHAnsi"/>
        </w:rPr>
      </w:pPr>
      <w:r>
        <w:rPr>
          <w:rFonts w:cstheme="minorHAnsi"/>
        </w:rPr>
        <w:t>A a</w:t>
      </w:r>
    </w:p>
    <w:p w14:paraId="78CEE0C8" w14:textId="377BDE9F" w:rsidR="007B5A66" w:rsidRDefault="007B5A66" w:rsidP="007B5A6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Á á</w:t>
      </w:r>
    </w:p>
    <w:p w14:paraId="2618576D" w14:textId="5E1927F3" w:rsidR="005C6218" w:rsidRPr="00EA6C12" w:rsidRDefault="005C6218" w:rsidP="007B5A6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Ä ä</w:t>
      </w:r>
    </w:p>
    <w:p w14:paraId="339246C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B b</w:t>
      </w:r>
    </w:p>
    <w:p w14:paraId="0DB300E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C c</w:t>
      </w:r>
    </w:p>
    <w:p w14:paraId="2736CDB4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Č č</w:t>
      </w:r>
    </w:p>
    <w:p w14:paraId="7C7E2AC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D d</w:t>
      </w:r>
    </w:p>
    <w:p w14:paraId="0F3D3ECA" w14:textId="061E6D3F" w:rsidR="007B5A66" w:rsidRDefault="007B5A66" w:rsidP="007B5A66">
      <w:pPr>
        <w:rPr>
          <w:rFonts w:cstheme="minorHAnsi"/>
        </w:rPr>
      </w:pPr>
      <w:r>
        <w:rPr>
          <w:rFonts w:cstheme="minorHAnsi"/>
        </w:rPr>
        <w:t>Ď ď</w:t>
      </w:r>
    </w:p>
    <w:p w14:paraId="3B9E7AF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E e</w:t>
      </w:r>
    </w:p>
    <w:p w14:paraId="49E0165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É é</w:t>
      </w:r>
    </w:p>
    <w:p w14:paraId="07354B5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F f</w:t>
      </w:r>
    </w:p>
    <w:p w14:paraId="2298A51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G g</w:t>
      </w:r>
    </w:p>
    <w:p w14:paraId="55035F8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H h</w:t>
      </w:r>
    </w:p>
    <w:p w14:paraId="7D7523B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I i</w:t>
      </w:r>
    </w:p>
    <w:p w14:paraId="11E75974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Í í</w:t>
      </w:r>
    </w:p>
    <w:p w14:paraId="735F7F4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J j</w:t>
      </w:r>
    </w:p>
    <w:p w14:paraId="31A35D6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K k</w:t>
      </w:r>
    </w:p>
    <w:p w14:paraId="634212E6" w14:textId="4B7AB741" w:rsidR="007B5A66" w:rsidRDefault="007B5A66" w:rsidP="007B5A66">
      <w:pPr>
        <w:rPr>
          <w:rFonts w:cstheme="minorHAnsi"/>
        </w:rPr>
      </w:pPr>
      <w:r>
        <w:rPr>
          <w:rFonts w:cstheme="minorHAnsi"/>
        </w:rPr>
        <w:t>L l</w:t>
      </w:r>
    </w:p>
    <w:p w14:paraId="3DD51FF1" w14:textId="3921512B" w:rsidR="005C6218" w:rsidRDefault="005C6218" w:rsidP="007B5A66">
      <w:pPr>
        <w:rPr>
          <w:rFonts w:cstheme="minorHAnsi"/>
        </w:rPr>
      </w:pPr>
      <w:r>
        <w:rPr>
          <w:rFonts w:cstheme="minorHAnsi"/>
        </w:rPr>
        <w:t>Ĺ ĺ</w:t>
      </w:r>
    </w:p>
    <w:p w14:paraId="4E33B730" w14:textId="1E7CB276" w:rsidR="005C6218" w:rsidRDefault="005C6218" w:rsidP="007B5A66">
      <w:pPr>
        <w:rPr>
          <w:rFonts w:cstheme="minorHAnsi"/>
        </w:rPr>
      </w:pPr>
      <w:r>
        <w:rPr>
          <w:rFonts w:cstheme="minorHAnsi"/>
        </w:rPr>
        <w:t>Ľ ľ</w:t>
      </w:r>
    </w:p>
    <w:p w14:paraId="78DBF863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M m</w:t>
      </w:r>
    </w:p>
    <w:p w14:paraId="29D4F15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N n</w:t>
      </w:r>
    </w:p>
    <w:p w14:paraId="693A73E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Ň ň</w:t>
      </w:r>
    </w:p>
    <w:p w14:paraId="027E8AE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O o</w:t>
      </w:r>
    </w:p>
    <w:p w14:paraId="4BA40CD9" w14:textId="30D713C3" w:rsidR="007B5A66" w:rsidRDefault="007B5A66" w:rsidP="007B5A66">
      <w:pPr>
        <w:rPr>
          <w:rFonts w:cstheme="minorHAnsi"/>
        </w:rPr>
      </w:pPr>
      <w:r>
        <w:rPr>
          <w:rFonts w:cstheme="minorHAnsi"/>
        </w:rPr>
        <w:t>Ó ó</w:t>
      </w:r>
    </w:p>
    <w:p w14:paraId="461DF0D6" w14:textId="0D101413" w:rsidR="005C6218" w:rsidRDefault="005C6218" w:rsidP="007B5A66">
      <w:pPr>
        <w:rPr>
          <w:rFonts w:cstheme="minorHAnsi"/>
        </w:rPr>
      </w:pPr>
      <w:r>
        <w:rPr>
          <w:rFonts w:cstheme="minorHAnsi"/>
        </w:rPr>
        <w:t>Ô ô</w:t>
      </w:r>
    </w:p>
    <w:p w14:paraId="6F8DB28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P p</w:t>
      </w:r>
    </w:p>
    <w:p w14:paraId="2A05EF4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Q q</w:t>
      </w:r>
    </w:p>
    <w:p w14:paraId="40B87C23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R r</w:t>
      </w:r>
    </w:p>
    <w:p w14:paraId="007F174C" w14:textId="6AAA4E9C" w:rsidR="007B5A66" w:rsidRDefault="005C6218" w:rsidP="007B5A66">
      <w:pPr>
        <w:rPr>
          <w:rFonts w:cstheme="minorHAnsi"/>
        </w:rPr>
      </w:pPr>
      <w:r>
        <w:rPr>
          <w:rFonts w:cstheme="minorHAnsi"/>
        </w:rPr>
        <w:t>Ŕ ŕ</w:t>
      </w:r>
    </w:p>
    <w:p w14:paraId="26AD642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S s</w:t>
      </w:r>
    </w:p>
    <w:p w14:paraId="64E7DFB8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Š š</w:t>
      </w:r>
    </w:p>
    <w:p w14:paraId="2E7E79F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T t</w:t>
      </w:r>
    </w:p>
    <w:p w14:paraId="451A9C80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Ť ť</w:t>
      </w:r>
    </w:p>
    <w:p w14:paraId="28F2C02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U u</w:t>
      </w:r>
    </w:p>
    <w:p w14:paraId="03C36AD9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Ú ú</w:t>
      </w:r>
    </w:p>
    <w:p w14:paraId="009D395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V v</w:t>
      </w:r>
    </w:p>
    <w:p w14:paraId="2AAD772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W w</w:t>
      </w:r>
    </w:p>
    <w:p w14:paraId="5BC1D88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X x</w:t>
      </w:r>
    </w:p>
    <w:p w14:paraId="369BCC6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Y y</w:t>
      </w:r>
      <w:r w:rsidRPr="00DB5357">
        <w:rPr>
          <w:rFonts w:cstheme="minorHAnsi"/>
        </w:rPr>
        <w:t xml:space="preserve"> </w:t>
      </w:r>
    </w:p>
    <w:p w14:paraId="11FE67F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Ý ý</w:t>
      </w:r>
    </w:p>
    <w:p w14:paraId="67E8081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Z z</w:t>
      </w:r>
    </w:p>
    <w:p w14:paraId="4B8B102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Ž ž</w:t>
      </w:r>
    </w:p>
    <w:p w14:paraId="30F7920B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24AA7CBA" w14:textId="77777777" w:rsidR="007B5A66" w:rsidRDefault="007B5A66" w:rsidP="007B5A66">
      <w:pPr>
        <w:rPr>
          <w:rFonts w:cstheme="minorHAnsi"/>
        </w:rPr>
      </w:pPr>
    </w:p>
    <w:p w14:paraId="3B7F9F0C" w14:textId="2175865E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335A108E" w14:textId="77777777" w:rsidR="007071B9" w:rsidRDefault="007B5A66" w:rsidP="007B5A66">
      <w:pPr>
        <w:rPr>
          <w:rFonts w:cstheme="minorHAnsi"/>
        </w:rPr>
      </w:pPr>
      <w:r>
        <w:rPr>
          <w:rFonts w:cstheme="minorHAnsi"/>
        </w:rPr>
        <w:t xml:space="preserve">a á </w:t>
      </w:r>
      <w:r w:rsidR="008829A9">
        <w:rPr>
          <w:rFonts w:cstheme="minorHAnsi"/>
          <w:lang w:val="sk-SK"/>
        </w:rPr>
        <w:t>ä</w:t>
      </w:r>
      <w:r w:rsidR="008829A9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5A0481">
        <w:rPr>
          <w:rFonts w:cstheme="minorHAnsi"/>
        </w:rPr>
        <w:t xml:space="preserve"> </w:t>
      </w:r>
      <w:r>
        <w:rPr>
          <w:rFonts w:cstheme="minorHAnsi"/>
        </w:rPr>
        <w:t xml:space="preserve">é i í o ó </w:t>
      </w:r>
      <w:r w:rsidR="008829A9">
        <w:rPr>
          <w:rFonts w:cstheme="minorHAnsi"/>
        </w:rPr>
        <w:t xml:space="preserve">ô </w:t>
      </w:r>
      <w:r>
        <w:rPr>
          <w:rFonts w:cstheme="minorHAnsi"/>
        </w:rPr>
        <w:t>u ú y ý</w:t>
      </w:r>
      <w:r w:rsidR="007071B9">
        <w:rPr>
          <w:rFonts w:cstheme="minorHAnsi"/>
        </w:rPr>
        <w:t xml:space="preserve"> </w:t>
      </w:r>
    </w:p>
    <w:p w14:paraId="2A056108" w14:textId="24913663" w:rsidR="007B5A66" w:rsidRDefault="007071B9" w:rsidP="007B5A66">
      <w:pPr>
        <w:rPr>
          <w:rFonts w:cstheme="minorHAnsi"/>
        </w:rPr>
      </w:pPr>
      <w:r w:rsidRPr="001B235E">
        <w:rPr>
          <w:highlight w:val="green"/>
          <w:rPrChange w:id="1" w:author="Jan" w:date="2020-02-01T12:52:00Z">
            <w:rPr/>
          </w:rPrChange>
        </w:rPr>
        <w:t xml:space="preserve">$ (ia), &amp; (ie), </w:t>
      </w:r>
      <w:del w:id="2" w:author="Jan" w:date="2020-02-01T12:52:00Z">
        <w:r>
          <w:rPr>
            <w:rFonts w:cstheme="minorHAnsi"/>
          </w:rPr>
          <w:delText xml:space="preserve"># (io), </w:delText>
        </w:r>
      </w:del>
      <w:r w:rsidR="0055381A" w:rsidRPr="001B235E">
        <w:rPr>
          <w:highlight w:val="green"/>
          <w:rPrChange w:id="3" w:author="Jan" w:date="2020-02-01T12:52:00Z">
            <w:rPr/>
          </w:rPrChange>
        </w:rPr>
        <w:t>%</w:t>
      </w:r>
      <w:r w:rsidRPr="001B235E">
        <w:rPr>
          <w:highlight w:val="green"/>
          <w:rPrChange w:id="4" w:author="Jan" w:date="2020-02-01T12:52:00Z">
            <w:rPr/>
          </w:rPrChange>
        </w:rPr>
        <w:t xml:space="preserve"> (iu)</w:t>
      </w:r>
      <w:r w:rsidR="00645C8C" w:rsidRPr="001B235E">
        <w:rPr>
          <w:highlight w:val="green"/>
          <w:rPrChange w:id="5" w:author="Jan" w:date="2020-02-01T12:52:00Z">
            <w:rPr/>
          </w:rPrChange>
        </w:rPr>
        <w:t>, § (ou)</w:t>
      </w:r>
      <w:r w:rsidR="00540381" w:rsidRPr="001B235E">
        <w:rPr>
          <w:highlight w:val="green"/>
          <w:rPrChange w:id="6" w:author="Jan" w:date="2020-02-01T12:52:00Z">
            <w:rPr/>
          </w:rPrChange>
        </w:rPr>
        <w:t xml:space="preserve">, </w:t>
      </w:r>
      <w:del w:id="7" w:author="Jan" w:date="2020-02-01T12:52:00Z">
        <w:r w:rsidR="00BB3A6E">
          <w:rPr>
            <w:rFonts w:cstheme="minorHAnsi"/>
          </w:rPr>
          <w:delText>ě</w:delText>
        </w:r>
      </w:del>
      <w:ins w:id="8" w:author="Jan" w:date="2020-02-01T12:52:00Z">
        <w:r w:rsidR="00F00406" w:rsidRPr="001B235E">
          <w:rPr>
            <w:rFonts w:cstheme="minorHAnsi"/>
            <w:highlight w:val="green"/>
          </w:rPr>
          <w:t>#</w:t>
        </w:r>
      </w:ins>
      <w:r w:rsidR="00BB3A6E" w:rsidRPr="001B235E">
        <w:rPr>
          <w:highlight w:val="green"/>
          <w:rPrChange w:id="9" w:author="Jan" w:date="2020-02-01T12:52:00Z">
            <w:rPr/>
          </w:rPrChange>
        </w:rPr>
        <w:t xml:space="preserve"> (au) [diphthongs]</w:t>
      </w:r>
    </w:p>
    <w:p w14:paraId="2B68494C" w14:textId="77777777" w:rsidR="007B5A66" w:rsidRDefault="007B5A66" w:rsidP="007B5A66">
      <w:pPr>
        <w:rPr>
          <w:rFonts w:cstheme="minorHAnsi"/>
        </w:rPr>
      </w:pPr>
    </w:p>
    <w:p w14:paraId="5AD0B6D5" w14:textId="0715D9FB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glides (only lowercase):</w:t>
      </w:r>
    </w:p>
    <w:p w14:paraId="1402FB7F" w14:textId="58CDC72F" w:rsidR="007B5A66" w:rsidRDefault="007071B9" w:rsidP="007B5A66">
      <w:pPr>
        <w:rPr>
          <w:rFonts w:cstheme="minorHAnsi"/>
        </w:rPr>
      </w:pPr>
      <w:r>
        <w:rPr>
          <w:rFonts w:cstheme="minorHAnsi"/>
        </w:rPr>
        <w:t>j</w:t>
      </w:r>
    </w:p>
    <w:p w14:paraId="5177031D" w14:textId="77777777" w:rsidR="007B5A66" w:rsidRDefault="007B5A66" w:rsidP="007B5A66">
      <w:pPr>
        <w:rPr>
          <w:rFonts w:cstheme="minorHAnsi"/>
        </w:rPr>
      </w:pPr>
    </w:p>
    <w:p w14:paraId="5DBF506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14:paraId="0F7CED65" w14:textId="31C9A078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 </w:t>
      </w:r>
      <w:r w:rsidR="000264CB">
        <w:rPr>
          <w:rFonts w:cstheme="minorHAnsi"/>
        </w:rPr>
        <w:t xml:space="preserve">ĺ ľ </w:t>
      </w:r>
      <w:r>
        <w:rPr>
          <w:rFonts w:cstheme="minorHAnsi"/>
        </w:rPr>
        <w:t>r</w:t>
      </w:r>
      <w:r w:rsidR="000264CB">
        <w:rPr>
          <w:rFonts w:cstheme="minorHAnsi"/>
        </w:rPr>
        <w:t xml:space="preserve"> ŕ</w:t>
      </w:r>
    </w:p>
    <w:p w14:paraId="46ABEAF9" w14:textId="77777777" w:rsidR="007B5A66" w:rsidRDefault="007B5A66" w:rsidP="007B5A66">
      <w:pPr>
        <w:rPr>
          <w:rFonts w:cstheme="minorHAnsi"/>
        </w:rPr>
      </w:pPr>
    </w:p>
    <w:p w14:paraId="4C621D89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nasals (only lowercase):</w:t>
      </w:r>
    </w:p>
    <w:p w14:paraId="6B13EAC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m n ň</w:t>
      </w:r>
    </w:p>
    <w:p w14:paraId="7621F415" w14:textId="77777777" w:rsidR="007B5A66" w:rsidRDefault="007B5A66" w:rsidP="007B5A66">
      <w:pPr>
        <w:rPr>
          <w:rFonts w:cstheme="minorHAnsi"/>
        </w:rPr>
      </w:pPr>
    </w:p>
    <w:p w14:paraId="0F9DC125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other consonants (i.e., obstruents; only lowercase):</w:t>
      </w:r>
    </w:p>
    <w:p w14:paraId="32075121" w14:textId="695F4C16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>
        <w:rPr>
          <w:rFonts w:cstheme="minorHAnsi"/>
        </w:rPr>
        <w:t>č</w:t>
      </w:r>
      <w:r>
        <w:t xml:space="preserve">, </w:t>
      </w:r>
      <w:r w:rsidRPr="00944A57">
        <w:rPr>
          <w:bCs/>
        </w:rPr>
        <w:t>d</w:t>
      </w:r>
      <w:r w:rsidRPr="00944A57">
        <w:t xml:space="preserve">, </w:t>
      </w:r>
      <w:r>
        <w:t xml:space="preserve">ď,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>
        <w:t xml:space="preserve">q, </w:t>
      </w:r>
      <w:r w:rsidRPr="00944A57">
        <w:rPr>
          <w:bCs/>
        </w:rPr>
        <w:t>s</w:t>
      </w:r>
      <w:r w:rsidRPr="00944A57">
        <w:t xml:space="preserve">, </w:t>
      </w:r>
      <w:r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>
        <w:t xml:space="preserve">ť, w, x, </w:t>
      </w:r>
      <w:r w:rsidRPr="00944A57">
        <w:rPr>
          <w:bCs/>
        </w:rPr>
        <w:t>z</w:t>
      </w:r>
      <w:r w:rsidRPr="00944A57">
        <w:t xml:space="preserve">, </w:t>
      </w:r>
      <w:r>
        <w:rPr>
          <w:rFonts w:cstheme="minorHAnsi"/>
        </w:rPr>
        <w:t>ž</w:t>
      </w:r>
    </w:p>
    <w:p w14:paraId="07F6C50F" w14:textId="20F2747E" w:rsidR="00E91997" w:rsidRDefault="00E91997" w:rsidP="007B5A66">
      <w:pPr>
        <w:pBdr>
          <w:bottom w:val="single" w:sz="6" w:space="1" w:color="auto"/>
        </w:pBdr>
        <w:rPr>
          <w:rFonts w:cstheme="minorHAnsi"/>
        </w:rPr>
      </w:pPr>
    </w:p>
    <w:p w14:paraId="106BC76A" w14:textId="7274E8E8" w:rsidR="00E91997" w:rsidRPr="0088595D" w:rsidRDefault="00E91997" w:rsidP="007B5A66">
      <w:pPr>
        <w:pBdr>
          <w:bottom w:val="single" w:sz="6" w:space="1" w:color="auto"/>
        </w:pBdr>
      </w:pPr>
      <w:r>
        <w:rPr>
          <w:rFonts w:cstheme="minorHAnsi"/>
        </w:rPr>
        <w:t>A special case: v (a glide if it</w:t>
      </w:r>
      <w:ins w:id="10" w:author="Jan" w:date="2020-02-01T12:52:00Z">
        <w:r>
          <w:rPr>
            <w:rFonts w:cstheme="minorHAnsi"/>
          </w:rPr>
          <w:t xml:space="preserve"> </w:t>
        </w:r>
        <w:r w:rsidR="007F51EA">
          <w:rPr>
            <w:rFonts w:cstheme="minorHAnsi"/>
          </w:rPr>
          <w:t>follows a vowel and</w:t>
        </w:r>
      </w:ins>
      <w:r w:rsidR="007F51EA">
        <w:rPr>
          <w:rFonts w:cstheme="minorHAnsi"/>
        </w:rPr>
        <w:t xml:space="preserve"> </w:t>
      </w:r>
      <w:r>
        <w:rPr>
          <w:rFonts w:cstheme="minorHAnsi"/>
        </w:rPr>
        <w:t>precedes a consonant, an obstruent in other positions)</w:t>
      </w:r>
    </w:p>
    <w:p w14:paraId="5DC02AAA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3031A722" w14:textId="77777777" w:rsidR="007B5A66" w:rsidRDefault="007B5A66" w:rsidP="007B5A66">
      <w:pPr>
        <w:rPr>
          <w:rFonts w:cstheme="minorHAnsi"/>
        </w:rPr>
      </w:pPr>
    </w:p>
    <w:p w14:paraId="7BE581FD" w14:textId="2D441863" w:rsidR="007B5A66" w:rsidRDefault="007B5A66" w:rsidP="007B5A66">
      <w:pPr>
        <w:rPr>
          <w:rFonts w:cstheme="minorHAnsi"/>
        </w:rPr>
      </w:pPr>
      <w:r>
        <w:rPr>
          <w:rFonts w:cstheme="minorHAnsi"/>
        </w:rPr>
        <w:t>If l</w:t>
      </w:r>
      <w:r w:rsidR="00E43E3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E43E3B">
        <w:rPr>
          <w:rFonts w:cstheme="minorHAnsi"/>
        </w:rPr>
        <w:t xml:space="preserve">ĺ, </w:t>
      </w:r>
      <w:r>
        <w:rPr>
          <w:rFonts w:cstheme="minorHAnsi"/>
        </w:rPr>
        <w:t>r</w:t>
      </w:r>
      <w:r w:rsidR="00E43E3B">
        <w:rPr>
          <w:rFonts w:cstheme="minorHAnsi"/>
        </w:rPr>
        <w:t xml:space="preserve"> or ŕ </w:t>
      </w:r>
      <w:r>
        <w:rPr>
          <w:rFonts w:cstheme="minorHAnsi"/>
        </w:rPr>
        <w:t>occurs between two consonants, it becomes syllabic and plays the role of a vowel.</w:t>
      </w:r>
    </w:p>
    <w:p w14:paraId="2EB8C16B" w14:textId="46F42F55" w:rsidR="007B5A66" w:rsidRDefault="007B5A66" w:rsidP="007B5A66">
      <w:pPr>
        <w:rPr>
          <w:rFonts w:cstheme="minorHAnsi"/>
        </w:rPr>
      </w:pPr>
      <w:r>
        <w:rPr>
          <w:rFonts w:cstheme="minorHAnsi"/>
        </w:rPr>
        <w:t>Example</w:t>
      </w:r>
      <w:r w:rsidR="00E43E3B">
        <w:rPr>
          <w:rFonts w:cstheme="minorHAnsi"/>
        </w:rPr>
        <w:t>s</w:t>
      </w:r>
      <w:r>
        <w:rPr>
          <w:rFonts w:cstheme="minorHAnsi"/>
        </w:rPr>
        <w:t xml:space="preserve">: </w:t>
      </w:r>
      <w:r>
        <w:rPr>
          <w:bCs/>
        </w:rPr>
        <w:t>vlna</w:t>
      </w:r>
      <w:r>
        <w:rPr>
          <w:rFonts w:cstheme="minorHAnsi"/>
        </w:rPr>
        <w:t xml:space="preserve"> (= wave) is a 2-syllabic word, with syllabification vl-na (syllable length 2 and 2); </w:t>
      </w:r>
      <w:r w:rsidR="00E43E3B">
        <w:rPr>
          <w:rFonts w:cstheme="minorHAnsi"/>
        </w:rPr>
        <w:t>vĺča (= little wolf)</w:t>
      </w:r>
      <w:r w:rsidR="00E43E3B" w:rsidRPr="00E43E3B">
        <w:rPr>
          <w:rFonts w:cstheme="minorHAnsi"/>
        </w:rPr>
        <w:t xml:space="preserve"> </w:t>
      </w:r>
      <w:r w:rsidR="00E43E3B">
        <w:rPr>
          <w:rFonts w:cstheme="minorHAnsi"/>
        </w:rPr>
        <w:t xml:space="preserve">is a 2-syllabic word, with syllabification vĺ-ča (syllable length 2 and 2); zmrzlina (= ice cream) is a 3-syllabic word, with syllabification zmr-zli-na (syllable length 3, 3, and 2); </w:t>
      </w:r>
      <w:r>
        <w:rPr>
          <w:rFonts w:cstheme="minorHAnsi"/>
        </w:rPr>
        <w:t>v</w:t>
      </w:r>
      <w:r w:rsidR="00E43E3B">
        <w:rPr>
          <w:rFonts w:cstheme="minorHAnsi"/>
        </w:rPr>
        <w:t>ŕ</w:t>
      </w:r>
      <w:r>
        <w:rPr>
          <w:rFonts w:cstheme="minorHAnsi"/>
        </w:rPr>
        <w:t>ba (= willow) is a 2-syllabic word, with syllabification v</w:t>
      </w:r>
      <w:r w:rsidR="00E43E3B">
        <w:rPr>
          <w:rFonts w:cstheme="minorHAnsi"/>
        </w:rPr>
        <w:t>ŕ</w:t>
      </w:r>
      <w:r>
        <w:rPr>
          <w:rFonts w:cstheme="minorHAnsi"/>
        </w:rPr>
        <w:t>-ba (syllable length 2 and 2).</w:t>
      </w:r>
    </w:p>
    <w:p w14:paraId="52A7BBD3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07DD61A7" w14:textId="77777777" w:rsidR="007B5A66" w:rsidRDefault="007B5A66" w:rsidP="007B5A66">
      <w:pPr>
        <w:rPr>
          <w:rFonts w:cstheme="minorHAnsi"/>
        </w:rPr>
      </w:pPr>
    </w:p>
    <w:p w14:paraId="52F7F3FF" w14:textId="1DE24152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There are 4 zero-syllable words in </w:t>
      </w:r>
      <w:r w:rsidR="00A069B6">
        <w:rPr>
          <w:rFonts w:cstheme="minorHAnsi"/>
        </w:rPr>
        <w:t>Slovak</w:t>
      </w:r>
      <w:r>
        <w:rPr>
          <w:rFonts w:cstheme="minorHAnsi"/>
        </w:rPr>
        <w:t>: k, s, v, z.</w:t>
      </w:r>
    </w:p>
    <w:p w14:paraId="0D585D8C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Always attach them to the word which follows them (all of them are prepositions).</w:t>
      </w:r>
    </w:p>
    <w:p w14:paraId="12098A85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1313CECF" w14:textId="77777777" w:rsidR="007B5A66" w:rsidRDefault="007B5A66" w:rsidP="007B5A66">
      <w:pPr>
        <w:rPr>
          <w:rFonts w:cstheme="minorHAnsi"/>
        </w:rPr>
      </w:pPr>
    </w:p>
    <w:p w14:paraId="79F1A167" w14:textId="71E049AE" w:rsidR="007B5A66" w:rsidRPr="00ED69E7" w:rsidRDefault="007B5A66" w:rsidP="007B5A66">
      <w:pPr>
        <w:rPr>
          <w:highlight w:val="green"/>
          <w:rPrChange w:id="11" w:author="Jan" w:date="2020-02-01T12:52:00Z">
            <w:rPr/>
          </w:rPrChange>
        </w:rPr>
      </w:pPr>
      <w:r>
        <w:rPr>
          <w:rFonts w:cstheme="minorHAnsi"/>
        </w:rPr>
        <w:t>The length of a syllable is the number of letters which the syllable contains</w:t>
      </w:r>
      <w:del w:id="12" w:author="Jan" w:date="2020-02-01T12:52:00Z">
        <w:r>
          <w:rPr>
            <w:rFonts w:cstheme="minorHAnsi"/>
          </w:rPr>
          <w:delText>,</w:delText>
        </w:r>
      </w:del>
      <w:ins w:id="13" w:author="Jan" w:date="2020-02-01T12:52:00Z">
        <w:r w:rsidR="00A67C28">
          <w:rPr>
            <w:rFonts w:cstheme="minorHAnsi"/>
          </w:rPr>
          <w:t xml:space="preserve"> </w:t>
        </w:r>
        <w:r w:rsidR="00A67C28" w:rsidRPr="00A67C28">
          <w:rPr>
            <w:rFonts w:cstheme="minorHAnsi"/>
            <w:highlight w:val="green"/>
          </w:rPr>
          <w:t xml:space="preserve">(diphthongs, which are represented by $, </w:t>
        </w:r>
        <w:proofErr w:type="gramStart"/>
        <w:r w:rsidR="00A67C28" w:rsidRPr="00A67C28">
          <w:rPr>
            <w:rFonts w:cstheme="minorHAnsi"/>
            <w:highlight w:val="green"/>
          </w:rPr>
          <w:t>&amp; ,</w:t>
        </w:r>
        <w:proofErr w:type="gramEnd"/>
        <w:r w:rsidR="00A67C28" w:rsidRPr="00A67C28">
          <w:rPr>
            <w:rFonts w:cstheme="minorHAnsi"/>
            <w:highlight w:val="green"/>
          </w:rPr>
          <w:t xml:space="preserve"> # , % , §,</w:t>
        </w:r>
        <w:r w:rsidR="009936CA">
          <w:rPr>
            <w:rFonts w:cstheme="minorHAnsi"/>
            <w:highlight w:val="green"/>
          </w:rPr>
          <w:t xml:space="preserve"> and </w:t>
        </w:r>
        <w:r w:rsidR="009936CA">
          <w:rPr>
            <w:rFonts w:cstheme="minorHAnsi"/>
            <w:highlight w:val="green"/>
            <w:lang w:val="sk-SK"/>
          </w:rPr>
          <w:t>ô</w:t>
        </w:r>
        <w:r w:rsidR="009936CA">
          <w:rPr>
            <w:rFonts w:cstheme="minorHAnsi"/>
            <w:highlight w:val="green"/>
          </w:rPr>
          <w:t>,</w:t>
        </w:r>
        <w:r w:rsidR="00A67C28" w:rsidRPr="00A67C28">
          <w:rPr>
            <w:rFonts w:cstheme="minorHAnsi"/>
            <w:highlight w:val="green"/>
          </w:rPr>
          <w:t xml:space="preserve"> represent o</w:t>
        </w:r>
        <w:r w:rsidR="00AC3766">
          <w:rPr>
            <w:rFonts w:cstheme="minorHAnsi"/>
            <w:highlight w:val="green"/>
          </w:rPr>
          <w:t>ne</w:t>
        </w:r>
        <w:r w:rsidR="00A67C28" w:rsidRPr="00A67C28">
          <w:rPr>
            <w:rFonts w:cstheme="minorHAnsi"/>
            <w:highlight w:val="green"/>
          </w:rPr>
          <w:t xml:space="preserve"> sounds)</w:t>
        </w:r>
        <w:r>
          <w:rPr>
            <w:rFonts w:cstheme="minorHAnsi"/>
          </w:rPr>
          <w:t>,</w:t>
        </w:r>
      </w:ins>
      <w:r>
        <w:rPr>
          <w:rFonts w:cstheme="minorHAnsi"/>
        </w:rPr>
        <w:t xml:space="preserve"> with the following exceptions:</w:t>
      </w:r>
    </w:p>
    <w:p w14:paraId="45C9F430" w14:textId="4F30AD76" w:rsidR="007B5A66" w:rsidRDefault="007B5A66" w:rsidP="007B5A66">
      <w:pPr>
        <w:pStyle w:val="ListParagraph"/>
        <w:numPr>
          <w:ilvl w:val="0"/>
          <w:numId w:val="1"/>
        </w:numPr>
        <w:rPr>
          <w:rFonts w:cstheme="minorHAnsi"/>
        </w:rPr>
      </w:pPr>
      <w:r w:rsidRPr="003D47B8">
        <w:rPr>
          <w:rFonts w:cstheme="minorHAnsi"/>
        </w:rPr>
        <w:t xml:space="preserve">sequences ch, </w:t>
      </w:r>
      <w:r w:rsidR="00635F09">
        <w:rPr>
          <w:rFonts w:cstheme="minorHAnsi"/>
        </w:rPr>
        <w:t xml:space="preserve">dz, </w:t>
      </w:r>
      <w:r>
        <w:rPr>
          <w:rFonts w:cstheme="minorHAnsi"/>
        </w:rPr>
        <w:t>dž</w:t>
      </w:r>
      <w:r w:rsidRPr="003D47B8">
        <w:rPr>
          <w:rFonts w:cstheme="minorHAnsi"/>
        </w:rPr>
        <w:t xml:space="preserve"> </w:t>
      </w:r>
      <w:r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>represent one sound</w:t>
      </w:r>
    </w:p>
    <w:p w14:paraId="34A4117B" w14:textId="7A96418A" w:rsidR="00E754D9" w:rsidRDefault="007B5A66" w:rsidP="00E754D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letters q, x </w:t>
      </w:r>
      <w:proofErr w:type="gramStart"/>
      <w:r>
        <w:rPr>
          <w:rFonts w:cstheme="minorHAnsi"/>
        </w:rPr>
        <w:t>represent</w:t>
      </w:r>
      <w:proofErr w:type="gramEnd"/>
      <w:r>
        <w:rPr>
          <w:rFonts w:cstheme="minorHAnsi"/>
        </w:rPr>
        <w:t xml:space="preserve"> always two sounds</w:t>
      </w:r>
    </w:p>
    <w:p w14:paraId="0AF4D656" w14:textId="39F3F9B5" w:rsidR="00E754D9" w:rsidRPr="00E754D9" w:rsidRDefault="00E754D9" w:rsidP="00E754D9">
      <w:pPr>
        <w:rPr>
          <w:rFonts w:cstheme="minorHAnsi"/>
        </w:rPr>
      </w:pPr>
      <w:r>
        <w:rPr>
          <w:rFonts w:cstheme="minorHAnsi"/>
        </w:rPr>
        <w:t xml:space="preserve">In the output (after the text is syllabified) replace signs for diphthongs with the original sequences of vowels </w:t>
      </w:r>
      <w:r w:rsidRPr="000000E0">
        <w:rPr>
          <w:highlight w:val="green"/>
          <w:rPrChange w:id="14" w:author="Jan" w:date="2020-02-01T12:52:00Z">
            <w:rPr/>
          </w:rPrChange>
        </w:rPr>
        <w:t xml:space="preserve">(i.e., replace $ with ia, &amp; with ie, # with </w:t>
      </w:r>
      <w:del w:id="15" w:author="Jan" w:date="2020-02-01T12:52:00Z">
        <w:r>
          <w:rPr>
            <w:rFonts w:cstheme="minorHAnsi"/>
          </w:rPr>
          <w:delText>io</w:delText>
        </w:r>
      </w:del>
      <w:ins w:id="16" w:author="Jan" w:date="2020-02-01T12:52:00Z">
        <w:r w:rsidR="000000E0" w:rsidRPr="000000E0">
          <w:rPr>
            <w:rFonts w:cstheme="minorHAnsi"/>
            <w:highlight w:val="green"/>
          </w:rPr>
          <w:t>au</w:t>
        </w:r>
      </w:ins>
      <w:r w:rsidR="000000E0" w:rsidRPr="000000E0">
        <w:rPr>
          <w:highlight w:val="green"/>
          <w:rPrChange w:id="17" w:author="Jan" w:date="2020-02-01T12:52:00Z">
            <w:rPr/>
          </w:rPrChange>
        </w:rPr>
        <w:t>, % with iu, § with ou</w:t>
      </w:r>
      <w:del w:id="18" w:author="Jan" w:date="2020-02-01T12:52:00Z">
        <w:r>
          <w:rPr>
            <w:rFonts w:cstheme="minorHAnsi"/>
          </w:rPr>
          <w:delText>), and ě with au</w:delText>
        </w:r>
      </w:del>
      <w:r w:rsidRPr="000000E0">
        <w:rPr>
          <w:highlight w:val="green"/>
          <w:rPrChange w:id="19" w:author="Jan" w:date="2020-02-01T12:52:00Z">
            <w:rPr/>
          </w:rPrChange>
        </w:rPr>
        <w:t>).</w:t>
      </w:r>
    </w:p>
    <w:sectPr w:rsidR="00E754D9" w:rsidRPr="00E7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39C"/>
    <w:rsid w:val="000000E0"/>
    <w:rsid w:val="000264CB"/>
    <w:rsid w:val="000942E4"/>
    <w:rsid w:val="000E3467"/>
    <w:rsid w:val="00186AC0"/>
    <w:rsid w:val="001B235E"/>
    <w:rsid w:val="001D22CD"/>
    <w:rsid w:val="00200D78"/>
    <w:rsid w:val="002E0393"/>
    <w:rsid w:val="004C0739"/>
    <w:rsid w:val="004C439C"/>
    <w:rsid w:val="00540381"/>
    <w:rsid w:val="0055381A"/>
    <w:rsid w:val="005C6218"/>
    <w:rsid w:val="00635F09"/>
    <w:rsid w:val="00645C8C"/>
    <w:rsid w:val="007071B9"/>
    <w:rsid w:val="00737DA0"/>
    <w:rsid w:val="007A571B"/>
    <w:rsid w:val="007B5A66"/>
    <w:rsid w:val="007E3323"/>
    <w:rsid w:val="007F51EA"/>
    <w:rsid w:val="008829A9"/>
    <w:rsid w:val="00893E82"/>
    <w:rsid w:val="008D464F"/>
    <w:rsid w:val="009936CA"/>
    <w:rsid w:val="00A069B6"/>
    <w:rsid w:val="00A67C28"/>
    <w:rsid w:val="00AC3766"/>
    <w:rsid w:val="00BB3A6E"/>
    <w:rsid w:val="00D94E29"/>
    <w:rsid w:val="00E04986"/>
    <w:rsid w:val="00E43E3B"/>
    <w:rsid w:val="00E754D9"/>
    <w:rsid w:val="00E91997"/>
    <w:rsid w:val="00EA5E74"/>
    <w:rsid w:val="00ED69E7"/>
    <w:rsid w:val="00F00406"/>
    <w:rsid w:val="00F6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3A0A3"/>
  <w15:chartTrackingRefBased/>
  <w15:docId w15:val="{610B4640-9B54-4BC0-B53F-8BE62EF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5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66"/>
    <w:pPr>
      <w:ind w:left="720"/>
      <w:contextualSpacing/>
    </w:pPr>
  </w:style>
  <w:style w:type="paragraph" w:styleId="Revision">
    <w:name w:val="Revision"/>
    <w:hidden/>
    <w:uiPriority w:val="99"/>
    <w:semiHidden/>
    <w:rsid w:val="007E33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Tamara Savkova</cp:lastModifiedBy>
  <cp:revision>1</cp:revision>
  <dcterms:created xsi:type="dcterms:W3CDTF">2019-10-02T10:34:00Z</dcterms:created>
  <dcterms:modified xsi:type="dcterms:W3CDTF">2020-02-01T11:53:00Z</dcterms:modified>
</cp:coreProperties>
</file>