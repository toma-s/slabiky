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9A185" w14:textId="77777777" w:rsidR="00E04986" w:rsidRDefault="0062710F">
      <w:bookmarkStart w:id="0" w:name="_GoBack"/>
      <w:bookmarkEnd w:id="0"/>
      <w:r>
        <w:t xml:space="preserve">List of all letters in the </w:t>
      </w:r>
      <w:r w:rsidR="00D777CE">
        <w:t>Slovene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14:paraId="05365964" w14:textId="77777777"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14:paraId="110FFE5D" w14:textId="77777777"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14:paraId="2D9DEFA2" w14:textId="77777777"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14:paraId="1EFED605" w14:textId="77777777"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14:paraId="31655230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14:paraId="170EC326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14:paraId="2C6135C3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14:paraId="28585315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14:paraId="5F780CEA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14:paraId="1B94675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14:paraId="274E4C61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14:paraId="01D4E6C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14:paraId="5FA71DD6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14:paraId="29309302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14:paraId="47846C4C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14:paraId="3E3B7EC5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14:paraId="0B7B1945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14:paraId="0C852D68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14:paraId="6C2BB13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14:paraId="633B75C8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14:paraId="7B2266F9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14:paraId="71D55F2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14:paraId="21B16A50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V </w:t>
      </w:r>
      <w:proofErr w:type="spellStart"/>
      <w:r>
        <w:rPr>
          <w:rFonts w:cstheme="minorHAnsi"/>
        </w:rPr>
        <w:t>v</w:t>
      </w:r>
      <w:proofErr w:type="spellEnd"/>
      <w:r w:rsidRPr="00DB5357">
        <w:rPr>
          <w:rFonts w:cstheme="minorHAnsi"/>
        </w:rPr>
        <w:t xml:space="preserve"> </w:t>
      </w:r>
    </w:p>
    <w:p w14:paraId="2E48499E" w14:textId="77777777"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14:paraId="263D01F9" w14:textId="77777777" w:rsidR="0062710F" w:rsidRDefault="00E11A45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14:paraId="0D81838E" w14:textId="77777777"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14:paraId="3CA086BF" w14:textId="77777777" w:rsidR="00EC5565" w:rsidRDefault="00EC5565">
      <w:pPr>
        <w:rPr>
          <w:rFonts w:cstheme="minorHAnsi"/>
        </w:rPr>
      </w:pPr>
    </w:p>
    <w:p w14:paraId="755E3502" w14:textId="77777777" w:rsidR="00FA75E1" w:rsidRDefault="00FA75E1">
      <w:pPr>
        <w:rPr>
          <w:rFonts w:cstheme="minorHAnsi"/>
        </w:rPr>
      </w:pPr>
    </w:p>
    <w:p w14:paraId="3A2495F2" w14:textId="77777777" w:rsidR="00562AD9" w:rsidRDefault="00562AD9">
      <w:pPr>
        <w:rPr>
          <w:rFonts w:cstheme="minorHAnsi"/>
        </w:rPr>
      </w:pPr>
      <w:r>
        <w:rPr>
          <w:rFonts w:cstheme="minorHAnsi"/>
        </w:rPr>
        <w:lastRenderedPageBreak/>
        <w:t>List of vowels (only lowercase):</w:t>
      </w:r>
    </w:p>
    <w:p w14:paraId="28994772" w14:textId="77777777"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>o u</w:t>
      </w:r>
    </w:p>
    <w:p w14:paraId="1B56B4C9" w14:textId="77777777" w:rsidR="00B17FB1" w:rsidRDefault="00B17FB1" w:rsidP="00562AD9">
      <w:pPr>
        <w:rPr>
          <w:rFonts w:cstheme="minorHAnsi"/>
        </w:rPr>
      </w:pPr>
    </w:p>
    <w:p w14:paraId="68624AB9" w14:textId="67F70730"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del w:id="1" w:author="Jan" w:date="2019-09-13T14:38:00Z">
        <w:r>
          <w:rPr>
            <w:rFonts w:cstheme="minorHAnsi"/>
          </w:rPr>
          <w:delText>sonorants</w:delText>
        </w:r>
      </w:del>
      <w:ins w:id="2" w:author="Jan" w:date="2019-09-13T14:38:00Z">
        <w:r w:rsidR="00640D9D">
          <w:rPr>
            <w:rFonts w:cstheme="minorHAnsi"/>
          </w:rPr>
          <w:t>glides</w:t>
        </w:r>
      </w:ins>
      <w:r>
        <w:rPr>
          <w:rFonts w:cstheme="minorHAnsi"/>
        </w:rPr>
        <w:t xml:space="preserve"> (only lowercase):</w:t>
      </w:r>
    </w:p>
    <w:p w14:paraId="1DD994E5" w14:textId="0ADBA976" w:rsidR="00640D9D" w:rsidRDefault="00800F55" w:rsidP="005B7D95">
      <w:pPr>
        <w:rPr>
          <w:ins w:id="3" w:author="Jan" w:date="2019-09-13T14:38:00Z"/>
          <w:rFonts w:cstheme="minorHAnsi"/>
        </w:rPr>
      </w:pPr>
      <w:r>
        <w:rPr>
          <w:rFonts w:cstheme="minorHAnsi"/>
        </w:rPr>
        <w:t>j</w:t>
      </w:r>
      <w:del w:id="4" w:author="Jan" w:date="2019-09-13T14:38:00Z">
        <w:r w:rsidR="00D77DDF">
          <w:rPr>
            <w:rFonts w:cstheme="minorHAnsi"/>
          </w:rPr>
          <w:delText xml:space="preserve"> </w:delText>
        </w:r>
      </w:del>
      <w:ins w:id="5" w:author="Jan" w:date="2019-09-13T14:38:00Z">
        <w:r>
          <w:rPr>
            <w:rFonts w:cstheme="minorHAnsi"/>
          </w:rPr>
          <w:t>, v</w:t>
        </w:r>
      </w:ins>
    </w:p>
    <w:p w14:paraId="3F31C811" w14:textId="77777777" w:rsidR="00800F55" w:rsidRDefault="00800F55" w:rsidP="005B7D95">
      <w:pPr>
        <w:rPr>
          <w:ins w:id="6" w:author="Jan" w:date="2019-09-13T14:38:00Z"/>
          <w:rFonts w:cstheme="minorHAnsi"/>
        </w:rPr>
      </w:pPr>
    </w:p>
    <w:p w14:paraId="73D51AD3" w14:textId="77777777" w:rsidR="00800F55" w:rsidRDefault="00800F55" w:rsidP="00800F55">
      <w:pPr>
        <w:rPr>
          <w:ins w:id="7" w:author="Jan" w:date="2019-09-13T14:38:00Z"/>
          <w:rFonts w:cstheme="minorHAnsi"/>
        </w:rPr>
      </w:pPr>
      <w:ins w:id="8" w:author="Jan" w:date="2019-09-13T14:38:00Z">
        <w:r>
          <w:rPr>
            <w:rFonts w:cstheme="minorHAnsi"/>
          </w:rPr>
          <w:t>List of liquids (only lowercase):</w:t>
        </w:r>
      </w:ins>
    </w:p>
    <w:p w14:paraId="51730B02" w14:textId="2800D25C" w:rsidR="00640D9D" w:rsidRDefault="00800F55" w:rsidP="005B7D95">
      <w:pPr>
        <w:rPr>
          <w:ins w:id="9" w:author="Jan" w:date="2019-09-13T14:38:00Z"/>
          <w:rFonts w:cstheme="minorHAnsi"/>
        </w:rPr>
      </w:pPr>
      <w:r>
        <w:rPr>
          <w:rFonts w:cstheme="minorHAnsi"/>
        </w:rPr>
        <w:t>l</w:t>
      </w:r>
      <w:del w:id="10" w:author="Jan" w:date="2019-09-13T14:38:00Z">
        <w:r w:rsidR="00D77DDF">
          <w:rPr>
            <w:rFonts w:cstheme="minorHAnsi"/>
          </w:rPr>
          <w:delText xml:space="preserve"> </w:delText>
        </w:r>
      </w:del>
      <w:ins w:id="11" w:author="Jan" w:date="2019-09-13T14:38:00Z">
        <w:r>
          <w:rPr>
            <w:rFonts w:cstheme="minorHAnsi"/>
          </w:rPr>
          <w:t>, r</w:t>
        </w:r>
      </w:ins>
    </w:p>
    <w:p w14:paraId="457A3D65" w14:textId="77777777" w:rsidR="00800F55" w:rsidRDefault="00800F55" w:rsidP="005B7D95">
      <w:pPr>
        <w:rPr>
          <w:ins w:id="12" w:author="Jan" w:date="2019-09-13T14:38:00Z"/>
          <w:rFonts w:cstheme="minorHAnsi"/>
        </w:rPr>
      </w:pPr>
    </w:p>
    <w:p w14:paraId="7D921438" w14:textId="77777777" w:rsidR="00800F55" w:rsidRDefault="00800F55" w:rsidP="00800F55">
      <w:pPr>
        <w:rPr>
          <w:ins w:id="13" w:author="Jan" w:date="2019-09-13T14:38:00Z"/>
          <w:rFonts w:cstheme="minorHAnsi"/>
        </w:rPr>
      </w:pPr>
      <w:ins w:id="14" w:author="Jan" w:date="2019-09-13T14:38:00Z">
        <w:r>
          <w:rPr>
            <w:rFonts w:cstheme="minorHAnsi"/>
          </w:rPr>
          <w:t>List of nasa</w:t>
        </w:r>
        <w:r w:rsidR="00792E25">
          <w:rPr>
            <w:rFonts w:cstheme="minorHAnsi"/>
          </w:rPr>
          <w:t>l</w:t>
        </w:r>
        <w:r>
          <w:rPr>
            <w:rFonts w:cstheme="minorHAnsi"/>
          </w:rPr>
          <w:t>s (only lowercase):</w:t>
        </w:r>
      </w:ins>
    </w:p>
    <w:p w14:paraId="681EA1F3" w14:textId="4292D9A1" w:rsidR="006C431F" w:rsidRDefault="00D77DDF" w:rsidP="005B7D95">
      <w:pPr>
        <w:rPr>
          <w:rFonts w:cstheme="minorHAnsi"/>
        </w:rPr>
      </w:pPr>
      <w:r>
        <w:rPr>
          <w:rFonts w:cstheme="minorHAnsi"/>
        </w:rPr>
        <w:t>m n</w:t>
      </w:r>
      <w:del w:id="15" w:author="Jan" w:date="2019-09-13T14:38:00Z">
        <w:r>
          <w:rPr>
            <w:rFonts w:cstheme="minorHAnsi"/>
          </w:rPr>
          <w:delText xml:space="preserve"> r </w:delText>
        </w:r>
        <w:r w:rsidR="007B12A4">
          <w:rPr>
            <w:rFonts w:cstheme="minorHAnsi"/>
          </w:rPr>
          <w:delText>v</w:delText>
        </w:r>
      </w:del>
    </w:p>
    <w:p w14:paraId="7A37DFFC" w14:textId="77777777" w:rsidR="00CB6DC6" w:rsidRDefault="00CB6DC6" w:rsidP="006C431F">
      <w:pPr>
        <w:rPr>
          <w:rFonts w:cstheme="minorHAnsi"/>
        </w:rPr>
      </w:pPr>
    </w:p>
    <w:p w14:paraId="4C98B84A" w14:textId="16B3D6E6"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</w:t>
      </w:r>
      <w:proofErr w:type="gramStart"/>
      <w:r>
        <w:rPr>
          <w:rFonts w:cstheme="minorHAnsi"/>
        </w:rPr>
        <w:t>i.e</w:t>
      </w:r>
      <w:proofErr w:type="gramEnd"/>
      <w:del w:id="16" w:author="Jan" w:date="2019-09-13T14:38:00Z">
        <w:r>
          <w:rPr>
            <w:rFonts w:cstheme="minorHAnsi"/>
          </w:rPr>
          <w:delText>., those which are not sonorants</w:delText>
        </w:r>
      </w:del>
      <w:ins w:id="17" w:author="Jan" w:date="2019-09-13T14:38:00Z">
        <w:r w:rsidR="002B788C">
          <w:rPr>
            <w:rFonts w:cstheme="minorHAnsi"/>
          </w:rPr>
          <w:t xml:space="preserve">. </w:t>
        </w:r>
        <w:proofErr w:type="spellStart"/>
        <w:r w:rsidR="002B788C">
          <w:rPr>
            <w:rFonts w:cstheme="minorHAnsi"/>
          </w:rPr>
          <w:t>obstruents</w:t>
        </w:r>
      </w:ins>
      <w:proofErr w:type="spellEnd"/>
      <w:r>
        <w:rPr>
          <w:rFonts w:cstheme="minorHAnsi"/>
        </w:rPr>
        <w:t>; only lowercase):</w:t>
      </w:r>
    </w:p>
    <w:p w14:paraId="19E2BE89" w14:textId="77777777" w:rsidR="005F2CFD" w:rsidRPr="00944A57" w:rsidRDefault="00944A57" w:rsidP="006C431F">
      <w:pPr>
        <w:pBdr>
          <w:bottom w:val="single" w:sz="6" w:space="1" w:color="auto"/>
        </w:pBdr>
        <w:rPr>
          <w:bCs/>
        </w:rP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Pr="00944A57">
        <w:rPr>
          <w:bCs/>
        </w:rPr>
        <w:t>č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Pr="00944A57">
        <w:rPr>
          <w:bCs/>
        </w:rPr>
        <w:t>s</w:t>
      </w:r>
      <w:r w:rsidRPr="00944A57">
        <w:t xml:space="preserve">, </w:t>
      </w:r>
      <w:r w:rsidRPr="00944A57">
        <w:rPr>
          <w:bCs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Pr="00944A57">
        <w:rPr>
          <w:bCs/>
        </w:rPr>
        <w:t>z</w:t>
      </w:r>
      <w:r w:rsidRPr="00944A57">
        <w:t xml:space="preserve">, </w:t>
      </w:r>
      <w:r w:rsidRPr="00944A57">
        <w:rPr>
          <w:bCs/>
        </w:rPr>
        <w:t>ž</w:t>
      </w:r>
    </w:p>
    <w:p w14:paraId="2AB44478" w14:textId="77777777"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14:paraId="60B379FF" w14:textId="77777777" w:rsidR="005F2CFD" w:rsidRDefault="005F2CFD" w:rsidP="006C431F">
      <w:pPr>
        <w:rPr>
          <w:rFonts w:cstheme="minorHAnsi"/>
        </w:rPr>
      </w:pPr>
    </w:p>
    <w:p w14:paraId="605C13A3" w14:textId="77777777" w:rsidR="005F2CFD" w:rsidRDefault="005F2CFD" w:rsidP="006C431F">
      <w:pPr>
        <w:rPr>
          <w:rFonts w:cstheme="minorHAnsi"/>
        </w:rPr>
      </w:pPr>
      <w:r>
        <w:rPr>
          <w:rFonts w:cstheme="minorHAnsi"/>
        </w:rPr>
        <w:t>If r occurs between two consonants, is becomes syllabic and plays the role of a vowel</w:t>
      </w:r>
      <w:r w:rsidR="00197203">
        <w:rPr>
          <w:rFonts w:cstheme="minorHAnsi"/>
        </w:rPr>
        <w:t>.</w:t>
      </w:r>
    </w:p>
    <w:p w14:paraId="476A328D" w14:textId="77777777" w:rsidR="001E4D80" w:rsidRDefault="005F2CFD" w:rsidP="005B7D95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 w:rsidR="00A85A2B" w:rsidRPr="00944A57">
        <w:rPr>
          <w:bCs/>
        </w:rPr>
        <w:t>č</w:t>
      </w:r>
      <w:r>
        <w:rPr>
          <w:rFonts w:cstheme="minorHAnsi"/>
        </w:rPr>
        <w:t>rni</w:t>
      </w:r>
      <w:proofErr w:type="spellEnd"/>
      <w:r>
        <w:rPr>
          <w:rFonts w:cstheme="minorHAnsi"/>
        </w:rPr>
        <w:t xml:space="preserve"> (= black, masculine plural nominative) is a 2-syllabic word, with syllabification </w:t>
      </w:r>
      <w:proofErr w:type="spellStart"/>
      <w:r w:rsidR="00A85A2B" w:rsidRPr="00944A57">
        <w:rPr>
          <w:bCs/>
        </w:rPr>
        <w:t>č</w:t>
      </w:r>
      <w:r>
        <w:rPr>
          <w:rFonts w:cstheme="minorHAnsi"/>
        </w:rPr>
        <w:t>r-ni</w:t>
      </w:r>
      <w:proofErr w:type="spellEnd"/>
    </w:p>
    <w:p w14:paraId="502218FF" w14:textId="77777777" w:rsidR="001E4D80" w:rsidRPr="001E4D80" w:rsidRDefault="001E4D80" w:rsidP="005B7D95">
      <w:pPr>
        <w:rPr>
          <w:rFonts w:cstheme="minorHAnsi"/>
        </w:rPr>
      </w:pPr>
      <w:r>
        <w:rPr>
          <w:rFonts w:cstheme="minorHAnsi"/>
        </w:rPr>
        <w:t xml:space="preserve">An exception: </w:t>
      </w:r>
      <w:proofErr w:type="spellStart"/>
      <w:r>
        <w:rPr>
          <w:rFonts w:cstheme="minorHAnsi"/>
        </w:rPr>
        <w:t>r</w:t>
      </w:r>
      <w:r w:rsidRPr="00944A57">
        <w:rPr>
          <w:bCs/>
        </w:rPr>
        <w:t>ž</w:t>
      </w:r>
      <w:proofErr w:type="spellEnd"/>
      <w:r>
        <w:rPr>
          <w:bCs/>
        </w:rPr>
        <w:t xml:space="preserve"> is an allowed </w:t>
      </w:r>
      <w:r w:rsidR="00A32B7C">
        <w:rPr>
          <w:bCs/>
        </w:rPr>
        <w:t xml:space="preserve">1-syllabic </w:t>
      </w:r>
      <w:r>
        <w:rPr>
          <w:bCs/>
        </w:rPr>
        <w:t>word (= rye), where r plays a role of a vowel although is stands at the beginning of the word.</w:t>
      </w:r>
    </w:p>
    <w:p w14:paraId="4725DD4E" w14:textId="77777777"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14:paraId="12A7DE0B" w14:textId="77777777" w:rsidR="00E11A45" w:rsidRDefault="00E11A45" w:rsidP="005B7D95">
      <w:pPr>
        <w:rPr>
          <w:rFonts w:cstheme="minorHAnsi"/>
        </w:rPr>
      </w:pPr>
    </w:p>
    <w:p w14:paraId="4CFE0444" w14:textId="77777777"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>are 5</w:t>
      </w:r>
      <w:r>
        <w:rPr>
          <w:rFonts w:cstheme="minorHAnsi"/>
        </w:rPr>
        <w:t xml:space="preserve"> zero-syllable words in </w:t>
      </w:r>
      <w:r w:rsidR="00A85A2B">
        <w:rPr>
          <w:rFonts w:cstheme="minorHAnsi"/>
        </w:rPr>
        <w:t>Slovene:</w:t>
      </w:r>
      <w:r>
        <w:rPr>
          <w:rFonts w:cstheme="minorHAnsi"/>
        </w:rPr>
        <w:t xml:space="preserve"> </w:t>
      </w:r>
      <w:r w:rsidR="003E0075">
        <w:rPr>
          <w:rFonts w:cstheme="minorHAnsi"/>
        </w:rPr>
        <w:t xml:space="preserve">h, k, s, </w:t>
      </w:r>
      <w:r w:rsidR="00A85A2B">
        <w:rPr>
          <w:rFonts w:cstheme="minorHAnsi"/>
        </w:rPr>
        <w:t>v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14:paraId="47F68E5A" w14:textId="77777777"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(all of them are prepositions)</w:t>
      </w:r>
      <w:r>
        <w:rPr>
          <w:rFonts w:cstheme="minorHAnsi"/>
        </w:rPr>
        <w:t>.</w:t>
      </w:r>
    </w:p>
    <w:p w14:paraId="58BFF0E1" w14:textId="77777777"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14:paraId="5688CDF0" w14:textId="77777777" w:rsidR="00DE4F4C" w:rsidRDefault="00DE4F4C" w:rsidP="005B7D95">
      <w:pPr>
        <w:rPr>
          <w:rFonts w:cstheme="minorHAnsi"/>
        </w:rPr>
      </w:pPr>
    </w:p>
    <w:p w14:paraId="59516719" w14:textId="0C47EE21"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del w:id="18" w:author="Jan" w:date="2019-09-13T14:38:00Z">
        <w:r w:rsidR="00627372">
          <w:rPr>
            <w:rFonts w:cstheme="minorHAnsi"/>
          </w:rPr>
          <w:delText>, with one exception:</w:delText>
        </w:r>
      </w:del>
      <w:ins w:id="19" w:author="Jan" w:date="2019-09-13T14:38:00Z">
        <w:r>
          <w:rPr>
            <w:rFonts w:cstheme="minorHAnsi"/>
          </w:rPr>
          <w:t>.</w:t>
        </w:r>
      </w:ins>
    </w:p>
    <w:p w14:paraId="3E8720C9" w14:textId="77777777" w:rsidR="00627372" w:rsidRDefault="00627372" w:rsidP="005B7D95">
      <w:pPr>
        <w:rPr>
          <w:del w:id="20" w:author="Jan" w:date="2019-09-13T14:38:00Z"/>
          <w:rFonts w:cstheme="minorHAnsi"/>
        </w:rPr>
      </w:pPr>
      <w:del w:id="21" w:author="Jan" w:date="2019-09-13T14:38:00Z">
        <w:r>
          <w:rPr>
            <w:rFonts w:cstheme="minorHAnsi"/>
          </w:rPr>
          <w:delText>d</w:delText>
        </w:r>
        <w:r w:rsidRPr="00944A57">
          <w:rPr>
            <w:bCs/>
          </w:rPr>
          <w:delText>ž</w:delText>
        </w:r>
        <w:r>
          <w:rPr>
            <w:bCs/>
          </w:rPr>
          <w:delText xml:space="preserve"> represents one phoneme (non-sonorant consonant)</w:delText>
        </w:r>
      </w:del>
    </w:p>
    <w:p w14:paraId="22ED0E0A" w14:textId="77777777"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01380"/>
    <w:rsid w:val="00040EFE"/>
    <w:rsid w:val="00186AC0"/>
    <w:rsid w:val="00197203"/>
    <w:rsid w:val="001E4D80"/>
    <w:rsid w:val="002763CE"/>
    <w:rsid w:val="002B788C"/>
    <w:rsid w:val="002D506A"/>
    <w:rsid w:val="003629F9"/>
    <w:rsid w:val="0036453E"/>
    <w:rsid w:val="003C5ABF"/>
    <w:rsid w:val="003E0075"/>
    <w:rsid w:val="00401E29"/>
    <w:rsid w:val="004304A4"/>
    <w:rsid w:val="0051060B"/>
    <w:rsid w:val="00562AD9"/>
    <w:rsid w:val="0058254C"/>
    <w:rsid w:val="005B7D95"/>
    <w:rsid w:val="005C688A"/>
    <w:rsid w:val="005F2CFD"/>
    <w:rsid w:val="0062710F"/>
    <w:rsid w:val="00627372"/>
    <w:rsid w:val="00640D9D"/>
    <w:rsid w:val="00645BC5"/>
    <w:rsid w:val="00655AEC"/>
    <w:rsid w:val="006856C7"/>
    <w:rsid w:val="0069080F"/>
    <w:rsid w:val="006C431F"/>
    <w:rsid w:val="00703A43"/>
    <w:rsid w:val="00792E25"/>
    <w:rsid w:val="007A571B"/>
    <w:rsid w:val="007B12A4"/>
    <w:rsid w:val="007C0F95"/>
    <w:rsid w:val="00800F55"/>
    <w:rsid w:val="00806DE2"/>
    <w:rsid w:val="00931F63"/>
    <w:rsid w:val="00944A57"/>
    <w:rsid w:val="009A1C5C"/>
    <w:rsid w:val="009D2D47"/>
    <w:rsid w:val="00A13DA4"/>
    <w:rsid w:val="00A17FDC"/>
    <w:rsid w:val="00A32B7C"/>
    <w:rsid w:val="00A53C62"/>
    <w:rsid w:val="00A85A2B"/>
    <w:rsid w:val="00A941E3"/>
    <w:rsid w:val="00B17FB1"/>
    <w:rsid w:val="00B300E8"/>
    <w:rsid w:val="00BE22A3"/>
    <w:rsid w:val="00CB6DC6"/>
    <w:rsid w:val="00CE5807"/>
    <w:rsid w:val="00D6023E"/>
    <w:rsid w:val="00D777CE"/>
    <w:rsid w:val="00D77DDF"/>
    <w:rsid w:val="00DB5357"/>
    <w:rsid w:val="00DE4F4C"/>
    <w:rsid w:val="00DF0B72"/>
    <w:rsid w:val="00E04986"/>
    <w:rsid w:val="00E11A45"/>
    <w:rsid w:val="00E86C2B"/>
    <w:rsid w:val="00E94242"/>
    <w:rsid w:val="00EA5E74"/>
    <w:rsid w:val="00EC5565"/>
    <w:rsid w:val="00EF5D76"/>
    <w:rsid w:val="00FA5B2F"/>
    <w:rsid w:val="00FA75E1"/>
    <w:rsid w:val="00FB70D1"/>
    <w:rsid w:val="00F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Gablíková Júlia</cp:lastModifiedBy>
  <cp:revision>1</cp:revision>
  <dcterms:created xsi:type="dcterms:W3CDTF">2019-07-17T09:27:00Z</dcterms:created>
  <dcterms:modified xsi:type="dcterms:W3CDTF">2019-09-13T12:38:00Z</dcterms:modified>
</cp:coreProperties>
</file>