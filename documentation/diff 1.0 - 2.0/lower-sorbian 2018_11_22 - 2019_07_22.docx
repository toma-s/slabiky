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F880" w14:textId="77777777" w:rsidR="00E04986" w:rsidRDefault="0062710F">
      <w:bookmarkStart w:id="0" w:name="_GoBack"/>
      <w:bookmarkEnd w:id="0"/>
      <w:r>
        <w:t xml:space="preserve">List of all letters in the </w:t>
      </w:r>
      <w:r w:rsidR="00CD3D99">
        <w:t>Low</w:t>
      </w:r>
      <w:r w:rsidR="00132A1D">
        <w:t>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75B54EF1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47A26AE9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3CEC541F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5163FD2E" w14:textId="77777777"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03F4B856" w14:textId="77777777"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14:paraId="5E5080E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516EDB1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24D7D6C7" w14:textId="77777777"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14:paraId="0757467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3A37299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7143179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35EDBDC0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7C952EC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0231C70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4AACBC3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5FBC988A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14:paraId="6134D6D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43223DA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13A54508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14:paraId="4656114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6EE2CF86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0E4040F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520A06B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65B1A93F" w14:textId="77777777"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14:paraId="6BB6CA3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5E79D676" w14:textId="77777777"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03254536" w14:textId="77777777"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14:paraId="47DCE20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7FD76C2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65DD816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59378075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14:paraId="4147F8BF" w14:textId="77777777"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011E94FA" w14:textId="77777777"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0D45E947" w14:textId="77777777"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14:paraId="4E1313F2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4CF1175F" w14:textId="77777777" w:rsidR="00EC5565" w:rsidRDefault="00EC5565">
      <w:pPr>
        <w:rPr>
          <w:rFonts w:cstheme="minorHAnsi"/>
        </w:rPr>
      </w:pPr>
    </w:p>
    <w:p w14:paraId="581A819C" w14:textId="77777777" w:rsidR="00FA75E1" w:rsidRDefault="00FA75E1">
      <w:pPr>
        <w:rPr>
          <w:rFonts w:cstheme="minorHAnsi"/>
        </w:rPr>
      </w:pPr>
    </w:p>
    <w:p w14:paraId="0BEB1F4F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561CC0D0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14:paraId="281DBE5C" w14:textId="77777777" w:rsidR="00C7775F" w:rsidRDefault="00C7775F" w:rsidP="00562AD9">
      <w:pPr>
        <w:rPr>
          <w:rFonts w:cstheme="minorHAnsi"/>
        </w:rPr>
      </w:pPr>
    </w:p>
    <w:p w14:paraId="181C9E40" w14:textId="25E9B5D4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</w:t>
      </w:r>
      <w:del w:id="1" w:author="Jan" w:date="2019-09-13T14:26:00Z">
        <w:r>
          <w:rPr>
            <w:rFonts w:cstheme="minorHAnsi"/>
          </w:rPr>
          <w:delText>of sonorants</w:delText>
        </w:r>
      </w:del>
      <w:ins w:id="2" w:author="Jan" w:date="2019-09-13T14:26:00Z">
        <w:r w:rsidR="0059709E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1CEFB406" w14:textId="11F14E66" w:rsidR="006C431F" w:rsidRDefault="00D77DDF" w:rsidP="005B7D95">
      <w:pPr>
        <w:rPr>
          <w:ins w:id="3" w:author="Jan" w:date="2019-09-13T14:26:00Z"/>
          <w:rFonts w:cstheme="minorHAnsi"/>
        </w:rPr>
      </w:pPr>
      <w:r>
        <w:rPr>
          <w:rFonts w:cstheme="minorHAnsi"/>
        </w:rPr>
        <w:t xml:space="preserve">j </w:t>
      </w:r>
      <w:del w:id="4" w:author="Jan" w:date="2019-09-13T14:26:00Z">
        <w:r>
          <w:rPr>
            <w:rFonts w:cstheme="minorHAnsi"/>
          </w:rPr>
          <w:delText xml:space="preserve">l </w:delText>
        </w:r>
      </w:del>
      <w:r w:rsidR="005248D9">
        <w:rPr>
          <w:rFonts w:cstheme="minorHAnsi"/>
        </w:rPr>
        <w:t xml:space="preserve">ł </w:t>
      </w:r>
      <w:ins w:id="5" w:author="Jan" w:date="2019-09-13T14:26:00Z">
        <w:r w:rsidR="00A651FE">
          <w:rPr>
            <w:rFonts w:cstheme="minorHAnsi"/>
          </w:rPr>
          <w:t>w</w:t>
        </w:r>
      </w:ins>
    </w:p>
    <w:p w14:paraId="32DA1B8E" w14:textId="77777777" w:rsidR="0059709E" w:rsidRDefault="0059709E" w:rsidP="005B7D95">
      <w:pPr>
        <w:rPr>
          <w:ins w:id="6" w:author="Jan" w:date="2019-09-13T14:26:00Z"/>
          <w:rFonts w:cstheme="minorHAnsi"/>
        </w:rPr>
      </w:pPr>
    </w:p>
    <w:p w14:paraId="745FD419" w14:textId="77777777" w:rsidR="0059709E" w:rsidRDefault="0059709E" w:rsidP="0059709E">
      <w:pPr>
        <w:rPr>
          <w:ins w:id="7" w:author="Jan" w:date="2019-09-13T14:26:00Z"/>
          <w:rFonts w:cstheme="minorHAnsi"/>
        </w:rPr>
      </w:pPr>
      <w:ins w:id="8" w:author="Jan" w:date="2019-09-13T14:26:00Z">
        <w:r>
          <w:rPr>
            <w:rFonts w:cstheme="minorHAnsi"/>
          </w:rPr>
          <w:t>List of liquids (only lowercase):</w:t>
        </w:r>
      </w:ins>
    </w:p>
    <w:p w14:paraId="1B58C828" w14:textId="77777777" w:rsidR="0059709E" w:rsidRDefault="0059709E" w:rsidP="0059709E">
      <w:pPr>
        <w:rPr>
          <w:ins w:id="9" w:author="Jan" w:date="2019-09-13T14:26:00Z"/>
          <w:rFonts w:cstheme="minorHAnsi"/>
        </w:rPr>
      </w:pPr>
      <w:ins w:id="10" w:author="Jan" w:date="2019-09-13T14:26:00Z">
        <w:r>
          <w:rPr>
            <w:rFonts w:cstheme="minorHAnsi"/>
          </w:rPr>
          <w:t>l r ŕ</w:t>
        </w:r>
      </w:ins>
    </w:p>
    <w:p w14:paraId="380370C9" w14:textId="77777777" w:rsidR="0059709E" w:rsidRDefault="0059709E" w:rsidP="0059709E">
      <w:pPr>
        <w:rPr>
          <w:ins w:id="11" w:author="Jan" w:date="2019-09-13T14:26:00Z"/>
          <w:rFonts w:cstheme="minorHAnsi"/>
        </w:rPr>
      </w:pPr>
    </w:p>
    <w:p w14:paraId="770AA915" w14:textId="77777777" w:rsidR="0059709E" w:rsidRDefault="0059709E" w:rsidP="0059709E">
      <w:pPr>
        <w:rPr>
          <w:ins w:id="12" w:author="Jan" w:date="2019-09-13T14:26:00Z"/>
          <w:rFonts w:cstheme="minorHAnsi"/>
        </w:rPr>
      </w:pPr>
      <w:ins w:id="13" w:author="Jan" w:date="2019-09-13T14:26:00Z">
        <w:r>
          <w:rPr>
            <w:rFonts w:cstheme="minorHAnsi"/>
          </w:rPr>
          <w:t>List of nasals (only lowercase):</w:t>
        </w:r>
      </w:ins>
    </w:p>
    <w:p w14:paraId="6F057134" w14:textId="7159645C" w:rsidR="0059709E" w:rsidRDefault="0059709E" w:rsidP="0059709E">
      <w:pPr>
        <w:rPr>
          <w:rFonts w:cstheme="minorHAnsi"/>
        </w:rPr>
      </w:pPr>
      <w:r>
        <w:rPr>
          <w:rFonts w:cstheme="minorHAnsi"/>
        </w:rPr>
        <w:t>m n ń</w:t>
      </w:r>
      <w:del w:id="14" w:author="Jan" w:date="2019-09-13T14:26:00Z">
        <w:r w:rsidR="005248D9">
          <w:rPr>
            <w:rFonts w:cstheme="minorHAnsi"/>
          </w:rPr>
          <w:delText xml:space="preserve"> r</w:delText>
        </w:r>
        <w:r w:rsidR="00A651FE">
          <w:rPr>
            <w:rFonts w:cstheme="minorHAnsi"/>
          </w:rPr>
          <w:delText xml:space="preserve"> </w:delText>
        </w:r>
        <w:r w:rsidR="00BB17EF">
          <w:rPr>
            <w:rFonts w:cstheme="minorHAnsi"/>
          </w:rPr>
          <w:delText xml:space="preserve">ŕ </w:delText>
        </w:r>
        <w:r w:rsidR="00A651FE">
          <w:rPr>
            <w:rFonts w:cstheme="minorHAnsi"/>
          </w:rPr>
          <w:delText>w</w:delText>
        </w:r>
      </w:del>
    </w:p>
    <w:p w14:paraId="3ED4CB5B" w14:textId="77777777" w:rsidR="00CB6DC6" w:rsidRDefault="00CB6DC6" w:rsidP="006C431F">
      <w:pPr>
        <w:rPr>
          <w:rFonts w:cstheme="minorHAnsi"/>
        </w:rPr>
      </w:pPr>
    </w:p>
    <w:p w14:paraId="048A3874" w14:textId="0D6C1E4D"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</w:t>
      </w:r>
      <w:proofErr w:type="spellStart"/>
      <w:proofErr w:type="gramStart"/>
      <w:r>
        <w:rPr>
          <w:rFonts w:cstheme="minorHAnsi"/>
        </w:rPr>
        <w:t>i.e</w:t>
      </w:r>
      <w:proofErr w:type="spellEnd"/>
      <w:proofErr w:type="gramEnd"/>
      <w:del w:id="15" w:author="Jan" w:date="2019-09-13T14:26:00Z">
        <w:r>
          <w:rPr>
            <w:rFonts w:cstheme="minorHAnsi"/>
          </w:rPr>
          <w:delText>., those which are not sonorants</w:delText>
        </w:r>
      </w:del>
      <w:ins w:id="16" w:author="Jan" w:date="2019-09-13T14:26:00Z">
        <w:r w:rsidR="00E82F78">
          <w:rPr>
            <w:rFonts w:cstheme="minorHAnsi"/>
          </w:rPr>
          <w:t xml:space="preserve"> </w:t>
        </w:r>
        <w:proofErr w:type="spellStart"/>
        <w:r w:rsidR="00E82F78">
          <w:rPr>
            <w:rFonts w:cstheme="minorHAnsi"/>
          </w:rPr>
          <w:t>obstruents</w:t>
        </w:r>
      </w:ins>
      <w:proofErr w:type="spellEnd"/>
      <w:r>
        <w:rPr>
          <w:rFonts w:cstheme="minorHAnsi"/>
        </w:rPr>
        <w:t>; only lowercase):</w:t>
      </w:r>
    </w:p>
    <w:p w14:paraId="45A47E2D" w14:textId="77777777"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="0048512F">
        <w:rPr>
          <w:rFonts w:cstheme="minorHAnsi"/>
        </w:rPr>
        <w:t>ś,</w:t>
      </w:r>
      <w:r w:rsidR="0048512F" w:rsidRPr="00944A57">
        <w:rPr>
          <w:bCs/>
        </w:rPr>
        <w:t xml:space="preserve">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14:paraId="52895B7D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7A87ADC3" w14:textId="77777777" w:rsidR="00F5031D" w:rsidRDefault="00F5031D" w:rsidP="005B7D95">
      <w:pPr>
        <w:rPr>
          <w:rFonts w:cstheme="minorHAnsi"/>
        </w:rPr>
      </w:pPr>
    </w:p>
    <w:p w14:paraId="42220C7F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14:paraId="2F464B50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14:paraId="36C41A79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1C3868B4" w14:textId="77777777" w:rsidR="00F5031D" w:rsidRDefault="00F5031D" w:rsidP="00F5031D">
      <w:pPr>
        <w:rPr>
          <w:rFonts w:cstheme="minorHAnsi"/>
        </w:rPr>
      </w:pPr>
    </w:p>
    <w:p w14:paraId="3B158593" w14:textId="77777777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14:paraId="43B23D7B" w14:textId="1FF239F9" w:rsidR="00331160" w:rsidRPr="003D47B8" w:rsidRDefault="00331160" w:rsidP="00331160">
      <w:pPr>
        <w:pStyle w:val="Odsekzoznamu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pj</w:t>
      </w:r>
      <w:proofErr w:type="spellEnd"/>
      <w:del w:id="17" w:author="Jan" w:date="2019-09-13T14:26:00Z">
        <w:r w:rsidR="00B47861">
          <w:rPr>
            <w:rFonts w:cstheme="minorHAnsi"/>
          </w:rPr>
          <w:delText xml:space="preserve"> (</w:delText>
        </w:r>
        <w:r w:rsidR="00861D35">
          <w:rPr>
            <w:rFonts w:cstheme="minorHAnsi"/>
          </w:rPr>
          <w:delText>non-sonorant consonant</w:delText>
        </w:r>
        <w:r w:rsidR="00B47861">
          <w:rPr>
            <w:rFonts w:cstheme="minorHAnsi"/>
          </w:rPr>
          <w:delText>)</w:delText>
        </w:r>
        <w:r w:rsidR="003D47B8" w:rsidRPr="003D47B8">
          <w:rPr>
            <w:rFonts w:cstheme="minorHAnsi"/>
          </w:rPr>
          <w:delText>,</w:delText>
        </w:r>
      </w:del>
      <w:ins w:id="18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bj</w:t>
      </w:r>
      <w:proofErr w:type="spellEnd"/>
      <w:del w:id="19" w:author="Jan" w:date="2019-09-13T14:26:00Z">
        <w:r w:rsidR="00B47861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20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wj</w:t>
      </w:r>
      <w:proofErr w:type="spellEnd"/>
      <w:del w:id="21" w:author="Jan" w:date="2019-09-13T14:26:00Z">
        <w:r w:rsidR="00B47861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>,</w:delText>
        </w:r>
      </w:del>
      <w:ins w:id="22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mj</w:t>
      </w:r>
      <w:proofErr w:type="spellEnd"/>
      <w:del w:id="23" w:author="Jan" w:date="2019-09-13T14:26:00Z">
        <w:r w:rsidR="007B2C37">
          <w:rPr>
            <w:rFonts w:cstheme="minorHAnsi"/>
          </w:rPr>
          <w:delText xml:space="preserve"> (sonorant), nj</w:delText>
        </w:r>
        <w:r w:rsidR="00B47861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 xml:space="preserve">, </w:delText>
        </w:r>
        <w:r w:rsidR="005643A3">
          <w:rPr>
            <w:rFonts w:cstheme="minorHAnsi"/>
          </w:rPr>
          <w:delText>rj (sonorant),</w:delText>
        </w:r>
      </w:del>
      <w:ins w:id="24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dz</w:t>
      </w:r>
      <w:proofErr w:type="spellEnd"/>
      <w:del w:id="25" w:author="Jan" w:date="2019-09-13T14:26:00Z">
        <w:r w:rsidR="00B47861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26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dź</w:t>
      </w:r>
      <w:proofErr w:type="spellEnd"/>
      <w:del w:id="27" w:author="Jan" w:date="2019-09-13T14:26:00Z">
        <w:r w:rsidR="00B47861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28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ch</w:t>
      </w:r>
      <w:proofErr w:type="spellEnd"/>
      <w:del w:id="29" w:author="Jan" w:date="2019-09-13T14:26:00Z">
        <w:r w:rsidR="00B47861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30" w:author="Jan" w:date="2019-09-13T14:26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t</w:t>
      </w:r>
      <w:r w:rsidR="00D8461E">
        <w:rPr>
          <w:rFonts w:cstheme="minorHAnsi"/>
        </w:rPr>
        <w:t>š</w:t>
      </w:r>
      <w:proofErr w:type="spellEnd"/>
      <w:del w:id="31" w:author="Jan" w:date="2019-09-13T14:26:00Z">
        <w:r w:rsidR="00B47861">
          <w:rPr>
            <w:rFonts w:cstheme="minorHAnsi"/>
          </w:rPr>
          <w:delText xml:space="preserve"> (non-sonorant consonant)</w:delText>
        </w:r>
        <w:r w:rsidR="00D8461E">
          <w:rPr>
            <w:rFonts w:cstheme="minorHAnsi"/>
          </w:rPr>
          <w:delText>, tś</w:delText>
        </w:r>
        <w:r w:rsidR="00B47861">
          <w:rPr>
            <w:rFonts w:cstheme="minorHAnsi"/>
          </w:rPr>
          <w:delText xml:space="preserve"> (non-sonorant consonant)</w:delText>
        </w:r>
      </w:del>
      <w:ins w:id="32" w:author="Jan" w:date="2019-09-13T14:26:00Z">
        <w:r w:rsidR="00D8461E">
          <w:rPr>
            <w:rFonts w:cstheme="minorHAnsi"/>
          </w:rPr>
          <w:t xml:space="preserve">, </w:t>
        </w:r>
        <w:proofErr w:type="spellStart"/>
        <w:r w:rsidR="00D8461E">
          <w:rPr>
            <w:rFonts w:cstheme="minorHAnsi"/>
          </w:rPr>
          <w:t>tś</w:t>
        </w:r>
      </w:ins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14:paraId="27ED72CC" w14:textId="77777777" w:rsidR="00D8232B" w:rsidRDefault="00D8232B" w:rsidP="00D8232B">
      <w:pPr>
        <w:pStyle w:val="Odsekzoznamu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E21CF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64A05"/>
    <w:rsid w:val="003B1E0C"/>
    <w:rsid w:val="003C5ABF"/>
    <w:rsid w:val="003D47B8"/>
    <w:rsid w:val="003E0075"/>
    <w:rsid w:val="0040136A"/>
    <w:rsid w:val="00401E29"/>
    <w:rsid w:val="004304A4"/>
    <w:rsid w:val="0048512F"/>
    <w:rsid w:val="004A48ED"/>
    <w:rsid w:val="0051060B"/>
    <w:rsid w:val="00514F1A"/>
    <w:rsid w:val="005248D9"/>
    <w:rsid w:val="00562AD9"/>
    <w:rsid w:val="005643A3"/>
    <w:rsid w:val="00566CC4"/>
    <w:rsid w:val="0058254C"/>
    <w:rsid w:val="0059709E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94C48"/>
    <w:rsid w:val="007A571B"/>
    <w:rsid w:val="007B12A4"/>
    <w:rsid w:val="007B2C37"/>
    <w:rsid w:val="007C0F95"/>
    <w:rsid w:val="007F132E"/>
    <w:rsid w:val="00806DE2"/>
    <w:rsid w:val="008327D5"/>
    <w:rsid w:val="00861D35"/>
    <w:rsid w:val="0086240E"/>
    <w:rsid w:val="00882E44"/>
    <w:rsid w:val="008834A1"/>
    <w:rsid w:val="0088595D"/>
    <w:rsid w:val="008B2424"/>
    <w:rsid w:val="008E1EDC"/>
    <w:rsid w:val="00916EA4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65C80"/>
    <w:rsid w:val="00A85A2B"/>
    <w:rsid w:val="00A941E3"/>
    <w:rsid w:val="00B17FB1"/>
    <w:rsid w:val="00B300E8"/>
    <w:rsid w:val="00B36C7A"/>
    <w:rsid w:val="00B47861"/>
    <w:rsid w:val="00BB17EF"/>
    <w:rsid w:val="00BE22A3"/>
    <w:rsid w:val="00C76FA3"/>
    <w:rsid w:val="00C7775F"/>
    <w:rsid w:val="00CB6DC6"/>
    <w:rsid w:val="00CD3D99"/>
    <w:rsid w:val="00CE5807"/>
    <w:rsid w:val="00CF3B6C"/>
    <w:rsid w:val="00D411E5"/>
    <w:rsid w:val="00D6023E"/>
    <w:rsid w:val="00D777CE"/>
    <w:rsid w:val="00D77DDF"/>
    <w:rsid w:val="00D8232B"/>
    <w:rsid w:val="00D8461E"/>
    <w:rsid w:val="00D866B0"/>
    <w:rsid w:val="00DB5357"/>
    <w:rsid w:val="00DE4F4C"/>
    <w:rsid w:val="00DF0B72"/>
    <w:rsid w:val="00E04986"/>
    <w:rsid w:val="00E11A45"/>
    <w:rsid w:val="00E82F78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  <w:style w:type="paragraph" w:styleId="Revzia">
    <w:name w:val="Revision"/>
    <w:hidden/>
    <w:uiPriority w:val="99"/>
    <w:semiHidden/>
    <w:rsid w:val="00A65C80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65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5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0431-AD8D-49FB-8EFD-17899384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2019-07-22T08:40:00Z</dcterms:created>
  <dcterms:modified xsi:type="dcterms:W3CDTF">2019-09-13T12:31:00Z</dcterms:modified>
</cp:coreProperties>
</file>