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858F" w14:textId="77777777" w:rsidR="00E04986" w:rsidRDefault="0062710F">
      <w:bookmarkStart w:id="0" w:name="_GoBack"/>
      <w:bookmarkEnd w:id="0"/>
      <w:r>
        <w:t xml:space="preserve">List of all letters in the </w:t>
      </w:r>
      <w:r w:rsidR="0072154E">
        <w:t>Czech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47226FF4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14:paraId="0F2DB58A" w14:textId="77777777"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679A3710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14:paraId="223F490A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14:paraId="70E1D182" w14:textId="77777777" w:rsidR="00132A1D" w:rsidRDefault="00132A1D" w:rsidP="002D506A">
      <w:pPr>
        <w:rPr>
          <w:rFonts w:cstheme="minorHAnsi"/>
        </w:rPr>
      </w:pPr>
      <w:r>
        <w:rPr>
          <w:rFonts w:cstheme="minorHAnsi"/>
        </w:rPr>
        <w:t>Č č</w:t>
      </w:r>
    </w:p>
    <w:p w14:paraId="222F500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14:paraId="0C1CFFDF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Ď ď</w:t>
      </w:r>
    </w:p>
    <w:p w14:paraId="4F90C8C1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14:paraId="00727D8B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É é</w:t>
      </w:r>
    </w:p>
    <w:p w14:paraId="4346E06A" w14:textId="77777777" w:rsidR="005A0481" w:rsidRDefault="00132A1D" w:rsidP="00DB5357">
      <w:pPr>
        <w:rPr>
          <w:rFonts w:cstheme="minorHAnsi"/>
        </w:rPr>
      </w:pPr>
      <w:r>
        <w:rPr>
          <w:rFonts w:cstheme="minorHAnsi"/>
        </w:rPr>
        <w:t>Ě ě</w:t>
      </w:r>
    </w:p>
    <w:p w14:paraId="111C0EB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14:paraId="7C6D3700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14:paraId="04E407D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14:paraId="3B0E95B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14:paraId="3992143A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Í í</w:t>
      </w:r>
    </w:p>
    <w:p w14:paraId="341EB5E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14:paraId="19347D84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14:paraId="0DBFDF56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14:paraId="14E7AA6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14:paraId="1681FCA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14:paraId="13C753F7" w14:textId="77777777" w:rsidR="008834A1" w:rsidRDefault="00EA6C12" w:rsidP="00DB5357">
      <w:pPr>
        <w:rPr>
          <w:rFonts w:cstheme="minorHAnsi"/>
        </w:rPr>
      </w:pPr>
      <w:r>
        <w:rPr>
          <w:rFonts w:cstheme="minorHAnsi"/>
        </w:rPr>
        <w:t>Ň ň</w:t>
      </w:r>
    </w:p>
    <w:p w14:paraId="60ECD96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14:paraId="795D7133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Ó ó</w:t>
      </w:r>
    </w:p>
    <w:p w14:paraId="10CCAC7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14:paraId="1701EDBC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Q q</w:t>
      </w:r>
    </w:p>
    <w:p w14:paraId="400A133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14:paraId="5D9047F3" w14:textId="77777777" w:rsidR="00132A1D" w:rsidRDefault="00132A1D" w:rsidP="00DB5357">
      <w:pPr>
        <w:rPr>
          <w:rFonts w:cstheme="minorHAnsi"/>
        </w:rPr>
      </w:pPr>
      <w:r>
        <w:rPr>
          <w:rFonts w:cstheme="minorHAnsi"/>
        </w:rPr>
        <w:t>Ř ř</w:t>
      </w:r>
    </w:p>
    <w:p w14:paraId="032511B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14:paraId="40265F0B" w14:textId="77777777" w:rsidR="00DB5357" w:rsidRDefault="00132A1D" w:rsidP="00DB5357">
      <w:pPr>
        <w:rPr>
          <w:rFonts w:cstheme="minorHAnsi"/>
        </w:rPr>
      </w:pPr>
      <w:r>
        <w:rPr>
          <w:rFonts w:cstheme="minorHAnsi"/>
        </w:rPr>
        <w:t>Š š</w:t>
      </w:r>
    </w:p>
    <w:p w14:paraId="1B190B9B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14:paraId="2ADF054A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Ť ť</w:t>
      </w:r>
    </w:p>
    <w:p w14:paraId="48DAA267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14:paraId="06951DF1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Ú ú</w:t>
      </w:r>
    </w:p>
    <w:p w14:paraId="21AA55D5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Ů ů</w:t>
      </w:r>
    </w:p>
    <w:p w14:paraId="1EAB9776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V v</w:t>
      </w:r>
    </w:p>
    <w:p w14:paraId="37DE3D7E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W w</w:t>
      </w:r>
    </w:p>
    <w:p w14:paraId="63E9EA61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X x</w:t>
      </w:r>
    </w:p>
    <w:p w14:paraId="1FD182C0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t>Y y</w:t>
      </w:r>
      <w:r w:rsidR="00DB5357" w:rsidRPr="00DB5357">
        <w:rPr>
          <w:rFonts w:cstheme="minorHAnsi"/>
        </w:rPr>
        <w:t xml:space="preserve"> </w:t>
      </w:r>
    </w:p>
    <w:p w14:paraId="4391CEB9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Ý ý</w:t>
      </w:r>
    </w:p>
    <w:p w14:paraId="4BB47A47" w14:textId="77777777" w:rsidR="002D506A" w:rsidRDefault="00DB5357">
      <w:pPr>
        <w:rPr>
          <w:rFonts w:cstheme="minorHAnsi"/>
        </w:rPr>
      </w:pPr>
      <w:r>
        <w:rPr>
          <w:rFonts w:cstheme="minorHAnsi"/>
        </w:rPr>
        <w:t>Z z</w:t>
      </w:r>
    </w:p>
    <w:p w14:paraId="65C3E549" w14:textId="77777777" w:rsidR="008834A1" w:rsidRDefault="00B36C7A">
      <w:pPr>
        <w:rPr>
          <w:rFonts w:cstheme="minorHAnsi"/>
        </w:rPr>
      </w:pPr>
      <w:r>
        <w:rPr>
          <w:rFonts w:cstheme="minorHAnsi"/>
        </w:rPr>
        <w:t>Ž ž</w:t>
      </w:r>
    </w:p>
    <w:p w14:paraId="27400626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5E38B778" w14:textId="77777777" w:rsidR="00EC5565" w:rsidRDefault="00EC5565">
      <w:pPr>
        <w:rPr>
          <w:rFonts w:cstheme="minorHAnsi"/>
        </w:rPr>
      </w:pPr>
    </w:p>
    <w:p w14:paraId="40E3645D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6E8E2198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i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14:paraId="5DABADF1" w14:textId="77777777" w:rsidR="00C7775F" w:rsidRDefault="00C7775F" w:rsidP="00562AD9">
      <w:pPr>
        <w:rPr>
          <w:rFonts w:cstheme="minorHAnsi"/>
        </w:rPr>
      </w:pPr>
    </w:p>
    <w:p w14:paraId="1E3CDBC8" w14:textId="5CC5469F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19-09-07T17:54:00Z">
        <w:r>
          <w:rPr>
            <w:rFonts w:cstheme="minorHAnsi"/>
          </w:rPr>
          <w:delText>sonorants</w:delText>
        </w:r>
      </w:del>
      <w:ins w:id="2" w:author="Jan" w:date="2019-09-07T17:54:00Z">
        <w:r w:rsidR="005B56E2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1FC84A58" w14:textId="173319E1" w:rsidR="006C431F" w:rsidRDefault="00D77DDF" w:rsidP="005B7D95">
      <w:pPr>
        <w:rPr>
          <w:ins w:id="3" w:author="Jan" w:date="2019-09-07T17:54:00Z"/>
          <w:rFonts w:cstheme="minorHAnsi"/>
        </w:rPr>
      </w:pPr>
      <w:r>
        <w:rPr>
          <w:rFonts w:cstheme="minorHAnsi"/>
        </w:rPr>
        <w:t>j</w:t>
      </w:r>
      <w:del w:id="4" w:author="Jan" w:date="2019-09-07T17:54:00Z">
        <w:r>
          <w:rPr>
            <w:rFonts w:cstheme="minorHAnsi"/>
          </w:rPr>
          <w:delText xml:space="preserve"> </w:delText>
        </w:r>
      </w:del>
    </w:p>
    <w:p w14:paraId="61D8DEC5" w14:textId="77777777" w:rsidR="005B56E2" w:rsidRDefault="005B56E2" w:rsidP="005B7D95">
      <w:pPr>
        <w:rPr>
          <w:ins w:id="5" w:author="Jan" w:date="2019-09-07T17:54:00Z"/>
          <w:rFonts w:cstheme="minorHAnsi"/>
        </w:rPr>
      </w:pPr>
    </w:p>
    <w:p w14:paraId="57E70C5F" w14:textId="77777777" w:rsidR="005B56E2" w:rsidRDefault="005B56E2" w:rsidP="005B56E2">
      <w:pPr>
        <w:rPr>
          <w:ins w:id="6" w:author="Jan" w:date="2019-09-07T17:54:00Z"/>
          <w:rFonts w:cstheme="minorHAnsi"/>
        </w:rPr>
      </w:pPr>
      <w:ins w:id="7" w:author="Jan" w:date="2019-09-07T17:54:00Z">
        <w:r>
          <w:rPr>
            <w:rFonts w:cstheme="minorHAnsi"/>
          </w:rPr>
          <w:t>List of liquids (only lowercase):</w:t>
        </w:r>
      </w:ins>
    </w:p>
    <w:p w14:paraId="55D28C6D" w14:textId="77777777" w:rsidR="00CB6DC6" w:rsidRDefault="005B56E2" w:rsidP="005B56E2">
      <w:pPr>
        <w:rPr>
          <w:ins w:id="8" w:author="Jan" w:date="2019-09-07T17:54:00Z"/>
          <w:rFonts w:cstheme="minorHAnsi"/>
        </w:rPr>
      </w:pPr>
      <w:r>
        <w:rPr>
          <w:rFonts w:cstheme="minorHAnsi"/>
        </w:rPr>
        <w:t xml:space="preserve">l </w:t>
      </w:r>
      <w:ins w:id="9" w:author="Jan" w:date="2019-09-07T17:54:00Z">
        <w:r>
          <w:rPr>
            <w:rFonts w:cstheme="minorHAnsi"/>
          </w:rPr>
          <w:t>r</w:t>
        </w:r>
      </w:ins>
    </w:p>
    <w:p w14:paraId="09620B5E" w14:textId="77777777" w:rsidR="005B56E2" w:rsidRDefault="005B56E2" w:rsidP="005B56E2">
      <w:pPr>
        <w:rPr>
          <w:ins w:id="10" w:author="Jan" w:date="2019-09-07T17:54:00Z"/>
          <w:rFonts w:cstheme="minorHAnsi"/>
        </w:rPr>
      </w:pPr>
    </w:p>
    <w:p w14:paraId="115AB97E" w14:textId="77777777" w:rsidR="005B56E2" w:rsidRDefault="005B56E2" w:rsidP="005B56E2">
      <w:pPr>
        <w:rPr>
          <w:ins w:id="11" w:author="Jan" w:date="2019-09-07T17:54:00Z"/>
          <w:rFonts w:cstheme="minorHAnsi"/>
        </w:rPr>
      </w:pPr>
      <w:ins w:id="12" w:author="Jan" w:date="2019-09-07T17:54:00Z">
        <w:r>
          <w:rPr>
            <w:rFonts w:cstheme="minorHAnsi"/>
          </w:rPr>
          <w:t>List of nasals (only lowercase):</w:t>
        </w:r>
      </w:ins>
    </w:p>
    <w:p w14:paraId="608ACDEB" w14:textId="1E749798" w:rsidR="005B56E2" w:rsidRDefault="005B56E2" w:rsidP="005B56E2">
      <w:pPr>
        <w:rPr>
          <w:rFonts w:cstheme="minorHAnsi"/>
        </w:rPr>
      </w:pPr>
      <w:r>
        <w:rPr>
          <w:rFonts w:cstheme="minorHAnsi"/>
        </w:rPr>
        <w:t>m n ň</w:t>
      </w:r>
      <w:del w:id="13" w:author="Jan" w:date="2019-09-07T17:54:00Z">
        <w:r w:rsidR="005248D9">
          <w:rPr>
            <w:rFonts w:cstheme="minorHAnsi"/>
          </w:rPr>
          <w:delText xml:space="preserve"> r</w:delText>
        </w:r>
      </w:del>
    </w:p>
    <w:p w14:paraId="480AA496" w14:textId="77777777" w:rsidR="005B56E2" w:rsidRDefault="005B56E2" w:rsidP="005B56E2">
      <w:pPr>
        <w:rPr>
          <w:rFonts w:cstheme="minorHAnsi"/>
        </w:rPr>
      </w:pPr>
    </w:p>
    <w:p w14:paraId="5B58DDC4" w14:textId="79E8674D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4" w:author="Jan" w:date="2019-09-07T17:54:00Z">
        <w:r>
          <w:rPr>
            <w:rFonts w:cstheme="minorHAnsi"/>
          </w:rPr>
          <w:delText>those which are not sonorants</w:delText>
        </w:r>
      </w:del>
      <w:ins w:id="15" w:author="Jan" w:date="2019-09-07T17:54:00Z">
        <w:r w:rsidR="00C669E6">
          <w:rPr>
            <w:rFonts w:cstheme="minorHAnsi"/>
          </w:rPr>
          <w:t>obstrue</w:t>
        </w:r>
        <w:r>
          <w:rPr>
            <w:rFonts w:cstheme="minorHAnsi"/>
          </w:rPr>
          <w:t>nts</w:t>
        </w:r>
      </w:ins>
      <w:r>
        <w:rPr>
          <w:rFonts w:cstheme="minorHAnsi"/>
        </w:rPr>
        <w:t>; only lowercase):</w:t>
      </w:r>
    </w:p>
    <w:p w14:paraId="7B4088C8" w14:textId="77777777"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14:paraId="75CC6607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3D7300AC" w14:textId="77777777" w:rsidR="00F5031D" w:rsidRDefault="00F5031D" w:rsidP="005B7D95">
      <w:pPr>
        <w:rPr>
          <w:rFonts w:cstheme="minorHAnsi"/>
        </w:rPr>
      </w:pPr>
    </w:p>
    <w:p w14:paraId="7FED9023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r>
        <w:rPr>
          <w:rFonts w:cstheme="minorHAnsi"/>
        </w:rPr>
        <w:t>, i</w:t>
      </w:r>
      <w:r w:rsidR="00E15CDC">
        <w:rPr>
          <w:rFonts w:cstheme="minorHAnsi"/>
        </w:rPr>
        <w:t>t</w:t>
      </w:r>
      <w:r>
        <w:rPr>
          <w:rFonts w:cstheme="minorHAnsi"/>
        </w:rPr>
        <w:t xml:space="preserve"> becomes syllabic and plays the role of a vowel.</w:t>
      </w:r>
    </w:p>
    <w:p w14:paraId="57BF7DC2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r w:rsidR="00E15CDC">
        <w:rPr>
          <w:bCs/>
        </w:rPr>
        <w:t>vlna</w:t>
      </w:r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vrba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>is a 2-syllabic word, with syllabification vr-ba (syllable length 2 and 2).</w:t>
      </w:r>
    </w:p>
    <w:p w14:paraId="68485CCE" w14:textId="77777777" w:rsidR="00E15CDC" w:rsidRDefault="00E15CDC" w:rsidP="00F950CC">
      <w:pPr>
        <w:rPr>
          <w:rFonts w:cstheme="minorHAnsi"/>
        </w:rPr>
      </w:pPr>
      <w:r>
        <w:rPr>
          <w:rFonts w:cstheme="minorHAnsi"/>
        </w:rPr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>: sedm (se-dm), osm (o-sm)</w:t>
      </w:r>
      <w:r w:rsidR="00B931F0">
        <w:rPr>
          <w:rFonts w:cstheme="minorHAnsi"/>
        </w:rPr>
        <w:t xml:space="preserve">. It is syllabic only in these </w:t>
      </w:r>
      <w:proofErr w:type="gramStart"/>
      <w:r w:rsidR="00B931F0">
        <w:rPr>
          <w:rFonts w:cstheme="minorHAnsi"/>
        </w:rPr>
        <w:t>two word</w:t>
      </w:r>
      <w:proofErr w:type="gramEnd"/>
      <w:r w:rsidR="00B931F0">
        <w:rPr>
          <w:rFonts w:cstheme="minorHAnsi"/>
        </w:rPr>
        <w:t xml:space="preserve"> forms, not in word derived from them (sed-mou etc).</w:t>
      </w:r>
    </w:p>
    <w:p w14:paraId="3B1D492A" w14:textId="77777777"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14:paraId="6D8CB389" w14:textId="77777777" w:rsidR="00F950CC" w:rsidRDefault="00F950CC" w:rsidP="005B7D95">
      <w:pPr>
        <w:rPr>
          <w:rFonts w:cstheme="minorHAnsi"/>
        </w:rPr>
      </w:pPr>
    </w:p>
    <w:p w14:paraId="49D08275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14:paraId="5F29ADBA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14:paraId="5CFA8FA3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13653C9B" w14:textId="77777777" w:rsidR="0092672E" w:rsidRDefault="0092672E" w:rsidP="005B7D95">
      <w:pPr>
        <w:rPr>
          <w:rFonts w:cstheme="minorHAnsi"/>
        </w:rPr>
      </w:pPr>
    </w:p>
    <w:p w14:paraId="2DD2B85D" w14:textId="77777777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14:paraId="07F78827" w14:textId="63CFE0F1"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r w:rsidR="003D47B8" w:rsidRPr="003D47B8">
        <w:rPr>
          <w:rFonts w:cstheme="minorHAnsi"/>
        </w:rPr>
        <w:t xml:space="preserve">ch, </w:t>
      </w:r>
      <w:r w:rsidR="00A72E31">
        <w:rPr>
          <w:rFonts w:cstheme="minorHAnsi"/>
        </w:rPr>
        <w:t>dž</w:t>
      </w:r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  <w:del w:id="16" w:author="Jan" w:date="2019-09-07T17:54:00Z">
        <w:r w:rsidR="00D50337">
          <w:rPr>
            <w:rFonts w:cstheme="minorHAnsi"/>
          </w:rPr>
          <w:delText xml:space="preserve"> (both of them are non-sonorant consonants)</w:delText>
        </w:r>
      </w:del>
    </w:p>
    <w:p w14:paraId="3E2EF4C5" w14:textId="38F57403"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bě, fě, </w:t>
      </w:r>
      <w:r w:rsidR="00DC12E1">
        <w:rPr>
          <w:rFonts w:cstheme="minorHAnsi"/>
        </w:rPr>
        <w:t xml:space="preserve">mě, </w:t>
      </w:r>
      <w:r>
        <w:rPr>
          <w:rFonts w:cstheme="minorHAnsi"/>
        </w:rPr>
        <w:t>pě, vě represent three sounds (= bje</w:t>
      </w:r>
      <w:r w:rsidR="00DC12E1">
        <w:rPr>
          <w:rFonts w:cstheme="minorHAnsi"/>
        </w:rPr>
        <w:t>, fje, mňe, pje, vje</w:t>
      </w:r>
      <w:del w:id="17" w:author="Jan" w:date="2019-09-07T17:54:00Z">
        <w:r>
          <w:rPr>
            <w:rFonts w:cstheme="minorHAnsi"/>
          </w:rPr>
          <w:delText>)</w:delText>
        </w:r>
        <w:r w:rsidR="00C02E8D">
          <w:rPr>
            <w:rFonts w:cstheme="minorHAnsi"/>
          </w:rPr>
          <w:delText>; consonants is these sequences keep the status as described above (m is a sonorant, the other consonants – b, f, p, v - are non-sonorant consonants</w:delText>
        </w:r>
      </w:del>
      <w:r>
        <w:rPr>
          <w:rFonts w:cstheme="minorHAnsi"/>
        </w:rPr>
        <w:t>)</w:t>
      </w:r>
      <w:r w:rsidR="00331160" w:rsidRPr="003D47B8">
        <w:rPr>
          <w:rFonts w:cstheme="minorHAnsi"/>
        </w:rPr>
        <w:t xml:space="preserve"> </w:t>
      </w:r>
    </w:p>
    <w:p w14:paraId="2A70F0AD" w14:textId="77777777"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rewrite sequences ia, ie, ii, io, iu as ija, ije, iji, ijo, iju – such a transcription respects the pronunciation (which determines the syllabification)</w:t>
      </w:r>
    </w:p>
    <w:p w14:paraId="49CDDEC9" w14:textId="77777777"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biologie will be changed to bijologije and syllabified as bi-jo-lo-gi-je </w:t>
      </w:r>
    </w:p>
    <w:p w14:paraId="79E898DC" w14:textId="3B707799"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  <w:del w:id="18" w:author="Jan" w:date="2019-09-07T17:54:00Z">
        <w:r w:rsidR="00D50337">
          <w:rPr>
            <w:rFonts w:cstheme="minorHAnsi"/>
          </w:rPr>
          <w:delText xml:space="preserve"> (non-sonorant consonants)</w:delText>
        </w:r>
      </w:del>
    </w:p>
    <w:p w14:paraId="6B3D39F0" w14:textId="77777777"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r>
        <w:rPr>
          <w:rFonts w:cstheme="minorHAnsi"/>
        </w:rPr>
        <w:t>automatický au-to-ma-ti-cký)</w:t>
      </w:r>
    </w:p>
    <w:p w14:paraId="26E49C82" w14:textId="77777777"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sequence ou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14:paraId="2B54E57E" w14:textId="77777777" w:rsidR="00C66D9E" w:rsidRDefault="00C66D9E" w:rsidP="00C66D9E">
      <w:pPr>
        <w:pStyle w:val="ListParagraph"/>
        <w:rPr>
          <w:rFonts w:cstheme="minorHAnsi"/>
        </w:rPr>
      </w:pPr>
    </w:p>
    <w:p w14:paraId="72F4EA70" w14:textId="77777777" w:rsidR="00D2478B" w:rsidRDefault="00D2478B" w:rsidP="00C66D9E">
      <w:pPr>
        <w:pStyle w:val="ListParagraph"/>
        <w:rPr>
          <w:rFonts w:cstheme="minorHAnsi"/>
        </w:rPr>
      </w:pPr>
      <w:r>
        <w:rPr>
          <w:rFonts w:cstheme="minorHAnsi"/>
        </w:rPr>
        <w:t xml:space="preserve">pouč, </w:t>
      </w:r>
      <w:r w:rsidRPr="00D2478B">
        <w:rPr>
          <w:rFonts w:cstheme="minorHAnsi"/>
        </w:rPr>
        <w:t>pouka</w:t>
      </w:r>
      <w:r>
        <w:rPr>
          <w:rFonts w:cstheme="minorHAnsi"/>
        </w:rPr>
        <w:t xml:space="preserve">, pouká, </w:t>
      </w:r>
      <w:r w:rsidRPr="00D2478B">
        <w:rPr>
          <w:rFonts w:cstheme="minorHAnsi"/>
        </w:rPr>
        <w:t>poukl</w:t>
      </w:r>
      <w:r>
        <w:rPr>
          <w:rFonts w:cstheme="minorHAnsi"/>
        </w:rPr>
        <w:t xml:space="preserve">, poulič, </w:t>
      </w:r>
      <w:r w:rsidRPr="00D2478B">
        <w:rPr>
          <w:rFonts w:cstheme="minorHAnsi"/>
        </w:rPr>
        <w:t>poum</w:t>
      </w:r>
      <w:r>
        <w:rPr>
          <w:rFonts w:cstheme="minorHAnsi"/>
        </w:rPr>
        <w:t xml:space="preserve">, použ, </w:t>
      </w:r>
      <w:r w:rsidRPr="00D2478B">
        <w:rPr>
          <w:rFonts w:cstheme="minorHAnsi"/>
        </w:rPr>
        <w:t>poupr</w:t>
      </w:r>
      <w:r>
        <w:rPr>
          <w:rFonts w:cstheme="minorHAnsi"/>
        </w:rPr>
        <w:t xml:space="preserve">, pouráž, </w:t>
      </w:r>
      <w:r w:rsidRPr="00D2478B">
        <w:rPr>
          <w:rFonts w:cstheme="minorHAnsi"/>
        </w:rPr>
        <w:t>pousm</w:t>
      </w:r>
      <w:r>
        <w:rPr>
          <w:rFonts w:cstheme="minorHAnsi"/>
        </w:rPr>
        <w:t xml:space="preserve">, pous, </w:t>
      </w:r>
      <w:r w:rsidRPr="00D2478B">
        <w:rPr>
          <w:rFonts w:cstheme="minorHAnsi"/>
        </w:rPr>
        <w:t>poute</w:t>
      </w:r>
      <w:r>
        <w:rPr>
          <w:rFonts w:cstheme="minorHAnsi"/>
        </w:rPr>
        <w:t xml:space="preserve">, </w:t>
      </w:r>
      <w:r w:rsidRPr="00D2478B">
        <w:rPr>
          <w:rFonts w:cstheme="minorHAnsi"/>
        </w:rPr>
        <w:t>pouvaž</w:t>
      </w:r>
      <w:r>
        <w:rPr>
          <w:rFonts w:cstheme="minorHAnsi"/>
        </w:rPr>
        <w:t xml:space="preserve">, pouzen, douč, douprav, </w:t>
      </w:r>
      <w:r w:rsidRPr="00D2478B">
        <w:rPr>
          <w:rFonts w:cstheme="minorHAnsi"/>
        </w:rPr>
        <w:t>doužív</w:t>
      </w:r>
      <w:r>
        <w:rPr>
          <w:rFonts w:cstheme="minorHAnsi"/>
        </w:rPr>
        <w:t xml:space="preserve">, douzov, </w:t>
      </w:r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r>
        <w:rPr>
          <w:rFonts w:cstheme="minorHAnsi"/>
        </w:rPr>
        <w:t xml:space="preserve">, </w:t>
      </w:r>
      <w:r w:rsidR="00FD465B" w:rsidRPr="00FD465B">
        <w:rPr>
          <w:rFonts w:cstheme="minorHAnsi"/>
        </w:rPr>
        <w:t>doudit</w:t>
      </w:r>
      <w:r w:rsidR="00FD465B">
        <w:rPr>
          <w:rFonts w:cstheme="minorHAnsi"/>
        </w:rPr>
        <w:t>, doudí</w:t>
      </w:r>
    </w:p>
    <w:p w14:paraId="38D2B875" w14:textId="77777777" w:rsidR="00F4023B" w:rsidRDefault="00F4023B" w:rsidP="00F4023B">
      <w:pPr>
        <w:pStyle w:val="ListParagraph"/>
        <w:rPr>
          <w:rFonts w:cstheme="minorHAnsi"/>
        </w:rPr>
      </w:pPr>
    </w:p>
    <w:p w14:paraId="06FB3E65" w14:textId="77777777"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14:paraId="6F954CA8" w14:textId="77777777"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pouze</w:t>
      </w:r>
      <w:r>
        <w:rPr>
          <w:rFonts w:cstheme="minorHAnsi"/>
        </w:rPr>
        <w:tab/>
        <w:t>pou-ze</w:t>
      </w:r>
    </w:p>
    <w:p w14:paraId="4DAAAA10" w14:textId="77777777" w:rsidR="00C10003" w:rsidRDefault="00F4023B" w:rsidP="00C10003">
      <w:pPr>
        <w:pStyle w:val="ListParagraph"/>
        <w:rPr>
          <w:rFonts w:cstheme="minorHAnsi"/>
        </w:rPr>
      </w:pPr>
      <w:r>
        <w:rPr>
          <w:rFonts w:cstheme="minorHAnsi"/>
        </w:rPr>
        <w:t>použil</w:t>
      </w:r>
      <w:r>
        <w:rPr>
          <w:rFonts w:cstheme="minorHAnsi"/>
        </w:rPr>
        <w:tab/>
        <w:t>po-u-žil (the word begins with použ,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ou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14:paraId="274B0A58" w14:textId="77777777" w:rsidR="00C66D9E" w:rsidRDefault="00C66D9E" w:rsidP="00C10003">
      <w:pPr>
        <w:pStyle w:val="ListParagraph"/>
        <w:rPr>
          <w:rFonts w:cstheme="minorHAnsi"/>
        </w:rPr>
      </w:pPr>
    </w:p>
    <w:p w14:paraId="04D8A658" w14:textId="77777777"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behavior of the sequence eu is exactly opposite – it usually represents two sounds (i.e., there is a syllable border after e), but there are exceptions in which it is a diphthong and hence represents usually one sound (and, consequently, it cannot be divided into different sylalbles); the exceptions occur in the words which begin with the following strings:</w:t>
      </w:r>
    </w:p>
    <w:p w14:paraId="06721F51" w14:textId="77777777" w:rsidR="00C66D9E" w:rsidRDefault="00C66D9E" w:rsidP="00C66D9E">
      <w:pPr>
        <w:pStyle w:val="ListParagraph"/>
        <w:rPr>
          <w:rFonts w:cstheme="minorHAnsi"/>
        </w:rPr>
      </w:pPr>
    </w:p>
    <w:p w14:paraId="63281362" w14:textId="77777777" w:rsidR="00C10003" w:rsidRDefault="00C10003" w:rsidP="00C66D9E">
      <w:pPr>
        <w:pStyle w:val="ListParagraph"/>
        <w:rPr>
          <w:rFonts w:cstheme="minorHAnsi"/>
        </w:rPr>
      </w:pPr>
      <w:r w:rsidRPr="00C66D9E">
        <w:rPr>
          <w:rFonts w:cstheme="minorHAnsi"/>
        </w:rPr>
        <w:t>eufemi, eufor, euro, eutan, farmaceut, feud, koloseu, koreu, leuk, linoleu, mauzoleu, muzeu, neutral, neutrál, pneum, pseudo, terapeut, eufon, eunu</w:t>
      </w:r>
      <w:r w:rsidR="00507289" w:rsidRPr="00C66D9E">
        <w:rPr>
          <w:rFonts w:cstheme="minorHAnsi"/>
        </w:rPr>
        <w:t xml:space="preserve">ch, </w:t>
      </w:r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r w:rsidR="00507289" w:rsidRPr="00C66D9E">
        <w:rPr>
          <w:rFonts w:cstheme="minorHAnsi"/>
        </w:rPr>
        <w:t xml:space="preserve">, </w:t>
      </w:r>
      <w:r w:rsidR="00C66D9E" w:rsidRPr="00C66D9E">
        <w:rPr>
          <w:rFonts w:cstheme="minorHAnsi"/>
        </w:rPr>
        <w:t>zeugm</w:t>
      </w:r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14:paraId="137C6FD8" w14:textId="77777777" w:rsidR="0087306E" w:rsidRDefault="0087306E" w:rsidP="00C66D9E">
      <w:pPr>
        <w:pStyle w:val="ListParagraph"/>
        <w:rPr>
          <w:rFonts w:cstheme="minorHAnsi"/>
        </w:rPr>
      </w:pPr>
    </w:p>
    <w:p w14:paraId="27DB71C2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14:paraId="28A7F379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farmaceutický</w:t>
      </w:r>
      <w:r>
        <w:rPr>
          <w:rFonts w:cstheme="minorHAnsi"/>
        </w:rPr>
        <w:tab/>
        <w:t xml:space="preserve">fa-rma-ceu-ti-cký (the word begins with </w:t>
      </w:r>
      <w:r w:rsidRPr="00C66D9E">
        <w:rPr>
          <w:rFonts w:cstheme="minorHAnsi"/>
        </w:rPr>
        <w:t>farmaceut</w:t>
      </w:r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above, hence eu is a diphthong in this words)</w:t>
      </w:r>
    </w:p>
    <w:p w14:paraId="4E34342F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neurčitý</w:t>
      </w:r>
      <w:r>
        <w:rPr>
          <w:rFonts w:cstheme="minorHAnsi"/>
        </w:rPr>
        <w:tab/>
        <w:t>ne-ur-či-tý</w:t>
      </w:r>
    </w:p>
    <w:p w14:paraId="43C2D700" w14:textId="77777777" w:rsidR="0087306E" w:rsidRPr="00C66D9E" w:rsidRDefault="0087306E" w:rsidP="00C66D9E">
      <w:pPr>
        <w:pStyle w:val="ListParagraph"/>
        <w:rPr>
          <w:rFonts w:cstheme="minorHAnsi"/>
        </w:rPr>
      </w:pPr>
    </w:p>
    <w:p w14:paraId="24BEF25E" w14:textId="77777777" w:rsidR="00F4023B" w:rsidRPr="003D47B8" w:rsidRDefault="00F4023B" w:rsidP="00F4023B">
      <w:pPr>
        <w:pStyle w:val="ListParagraph"/>
        <w:rPr>
          <w:rFonts w:cstheme="minorHAnsi"/>
        </w:rPr>
      </w:pPr>
    </w:p>
    <w:p w14:paraId="4C64D20B" w14:textId="77777777"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24976"/>
    <w:rsid w:val="00250F71"/>
    <w:rsid w:val="002763CE"/>
    <w:rsid w:val="00297151"/>
    <w:rsid w:val="002A0AF3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56E2"/>
    <w:rsid w:val="005B7D95"/>
    <w:rsid w:val="005C688A"/>
    <w:rsid w:val="005F2CFD"/>
    <w:rsid w:val="00607804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4289"/>
    <w:rsid w:val="00A85A2B"/>
    <w:rsid w:val="00A941E3"/>
    <w:rsid w:val="00B17FB1"/>
    <w:rsid w:val="00B22DD1"/>
    <w:rsid w:val="00B300E8"/>
    <w:rsid w:val="00B36C7A"/>
    <w:rsid w:val="00B931F0"/>
    <w:rsid w:val="00BE22A3"/>
    <w:rsid w:val="00C02E8D"/>
    <w:rsid w:val="00C10003"/>
    <w:rsid w:val="00C27B10"/>
    <w:rsid w:val="00C669E6"/>
    <w:rsid w:val="00C66D9E"/>
    <w:rsid w:val="00C76FA3"/>
    <w:rsid w:val="00C7775F"/>
    <w:rsid w:val="00CB6DC6"/>
    <w:rsid w:val="00CE5807"/>
    <w:rsid w:val="00D2478B"/>
    <w:rsid w:val="00D411E5"/>
    <w:rsid w:val="00D50337"/>
    <w:rsid w:val="00D6023E"/>
    <w:rsid w:val="00D777CE"/>
    <w:rsid w:val="00D77DDF"/>
    <w:rsid w:val="00D8232B"/>
    <w:rsid w:val="00D866B0"/>
    <w:rsid w:val="00DB5357"/>
    <w:rsid w:val="00DC12E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paragraph" w:styleId="Revision">
    <w:name w:val="Revision"/>
    <w:hidden/>
    <w:uiPriority w:val="99"/>
    <w:semiHidden/>
    <w:rsid w:val="00A842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B4D0-AAB9-4657-BFE0-A053E587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2019-07-22T08:17:00Z</dcterms:created>
  <dcterms:modified xsi:type="dcterms:W3CDTF">2019-09-07T15:54:00Z</dcterms:modified>
</cp:coreProperties>
</file>